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9FE3" w14:textId="340281A2" w:rsidR="007F4B1D" w:rsidRDefault="00DF4411" w:rsidP="007F4B1D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4B76C3D0" wp14:editId="313308BF">
            <wp:extent cx="1690370" cy="1201420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1B66A" w14:textId="77777777" w:rsidR="007F4B1D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rFonts w:ascii="Arial" w:hAnsi="Arial" w:cs="Arial"/>
          <w:sz w:val="28"/>
          <w:szCs w:val="28"/>
          <w:rtl/>
        </w:rPr>
        <w:t> </w:t>
      </w:r>
    </w:p>
    <w:p w14:paraId="0A1FEAE9" w14:textId="77777777" w:rsidR="007F4B1D" w:rsidRPr="00AE21B1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color w:val="FA60FA"/>
          <w:sz w:val="18"/>
          <w:szCs w:val="18"/>
          <w:rtl/>
        </w:rPr>
      </w:pPr>
      <w:r>
        <w:rPr>
          <w:rStyle w:val="eop"/>
          <w:rFonts w:ascii="Arial" w:hAnsi="Arial" w:cs="Arial"/>
          <w:sz w:val="28"/>
          <w:szCs w:val="28"/>
          <w:rtl/>
        </w:rPr>
        <w:t> </w:t>
      </w:r>
    </w:p>
    <w:p w14:paraId="05839D6D" w14:textId="77777777" w:rsidR="007F4B1D" w:rsidRPr="00AE21B1" w:rsidRDefault="007F4B1D" w:rsidP="007F4B1D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A60FA"/>
          <w:sz w:val="18"/>
          <w:szCs w:val="18"/>
          <w:rtl/>
        </w:rPr>
      </w:pPr>
      <w:r w:rsidRPr="00AE21B1">
        <w:rPr>
          <w:rStyle w:val="normaltextrun"/>
          <w:rFonts w:ascii="Arial" w:hAnsi="Arial" w:cs="Arial"/>
          <w:color w:val="FA60FA"/>
          <w:sz w:val="28"/>
          <w:szCs w:val="28"/>
        </w:rPr>
        <w:t>University of Bahrain</w:t>
      </w:r>
      <w:r w:rsidRPr="00AE21B1">
        <w:rPr>
          <w:rStyle w:val="eop"/>
          <w:rFonts w:ascii="Arial" w:hAnsi="Arial" w:cs="Arial"/>
          <w:color w:val="FA60FA"/>
          <w:sz w:val="28"/>
          <w:szCs w:val="28"/>
          <w:rtl/>
        </w:rPr>
        <w:t> </w:t>
      </w:r>
    </w:p>
    <w:p w14:paraId="253B1B97" w14:textId="77777777" w:rsidR="007F4B1D" w:rsidRPr="00AE21B1" w:rsidRDefault="007F4B1D" w:rsidP="007F4B1D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A60FA"/>
          <w:sz w:val="18"/>
          <w:szCs w:val="18"/>
          <w:rtl/>
        </w:rPr>
      </w:pPr>
      <w:r w:rsidRPr="00AE21B1">
        <w:rPr>
          <w:rStyle w:val="normaltextrun"/>
          <w:rFonts w:ascii="Arial" w:hAnsi="Arial" w:cs="Arial"/>
          <w:color w:val="FA60FA"/>
          <w:sz w:val="28"/>
          <w:szCs w:val="28"/>
        </w:rPr>
        <w:t>College of Information Technology</w:t>
      </w:r>
      <w:r w:rsidRPr="00AE21B1">
        <w:rPr>
          <w:rStyle w:val="eop"/>
          <w:rFonts w:ascii="Arial" w:hAnsi="Arial" w:cs="Arial"/>
          <w:color w:val="FA60FA"/>
          <w:sz w:val="28"/>
          <w:szCs w:val="28"/>
          <w:rtl/>
        </w:rPr>
        <w:t> </w:t>
      </w:r>
    </w:p>
    <w:p w14:paraId="679E4426" w14:textId="77777777" w:rsidR="007F4B1D" w:rsidRPr="00AE21B1" w:rsidRDefault="007F4B1D" w:rsidP="007F4B1D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A60FA"/>
          <w:sz w:val="18"/>
          <w:szCs w:val="18"/>
          <w:rtl/>
        </w:rPr>
      </w:pPr>
      <w:r w:rsidRPr="00AE21B1">
        <w:rPr>
          <w:rStyle w:val="normaltextrun"/>
          <w:rFonts w:ascii="Arial" w:hAnsi="Arial" w:cs="Arial"/>
          <w:color w:val="FA60FA"/>
          <w:sz w:val="28"/>
          <w:szCs w:val="28"/>
        </w:rPr>
        <w:t>Department of Computer Engineering</w:t>
      </w:r>
      <w:r w:rsidRPr="00AE21B1">
        <w:rPr>
          <w:rStyle w:val="eop"/>
          <w:rFonts w:ascii="Arial" w:hAnsi="Arial" w:cs="Arial"/>
          <w:color w:val="FA60FA"/>
          <w:sz w:val="28"/>
          <w:szCs w:val="28"/>
          <w:rtl/>
        </w:rPr>
        <w:t> </w:t>
      </w:r>
    </w:p>
    <w:p w14:paraId="3DA94CE8" w14:textId="77777777" w:rsidR="007F4B1D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14:paraId="22F837BA" w14:textId="77777777" w:rsidR="007F4B1D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rtl/>
        </w:rPr>
      </w:pP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14:paraId="277E8D13" w14:textId="77777777" w:rsidR="007F4B1D" w:rsidRPr="00510CF1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color w:val="CA025C"/>
          <w:sz w:val="18"/>
          <w:szCs w:val="18"/>
          <w:rtl/>
        </w:rPr>
      </w:pPr>
      <w:r>
        <w:rPr>
          <w:rStyle w:val="eop"/>
          <w:rFonts w:ascii="Arial" w:hAnsi="Arial" w:cs="Arial"/>
          <w:sz w:val="22"/>
          <w:szCs w:val="22"/>
          <w:rtl/>
        </w:rPr>
        <w:t> </w:t>
      </w:r>
    </w:p>
    <w:p w14:paraId="3CF6D5B7" w14:textId="77777777" w:rsidR="007F4B1D" w:rsidRPr="00510CF1" w:rsidRDefault="007F4B1D" w:rsidP="007F4B1D">
      <w:pPr>
        <w:pStyle w:val="paragraph"/>
        <w:bidi/>
        <w:spacing w:before="0" w:beforeAutospacing="0" w:after="0" w:afterAutospacing="0"/>
        <w:textAlignment w:val="baseline"/>
        <w:rPr>
          <w:rFonts w:ascii="Copperplate Gothic Bold" w:hAnsi="Copperplate Gothic Bold" w:cs="Segoe UI"/>
          <w:color w:val="CA025C"/>
          <w:sz w:val="18"/>
          <w:szCs w:val="18"/>
          <w:rtl/>
        </w:rPr>
      </w:pPr>
      <w:r w:rsidRPr="00510CF1">
        <w:rPr>
          <w:rStyle w:val="eop"/>
          <w:rFonts w:ascii="Arial" w:hAnsi="Arial" w:cs="Arial"/>
          <w:color w:val="CA025C"/>
          <w:sz w:val="22"/>
          <w:szCs w:val="22"/>
          <w:rtl/>
        </w:rPr>
        <w:t> </w:t>
      </w:r>
    </w:p>
    <w:p w14:paraId="64718FB7" w14:textId="36888099" w:rsidR="007F4B1D" w:rsidRPr="00510CF1" w:rsidRDefault="007F4B1D" w:rsidP="007F4B1D">
      <w:pPr>
        <w:pStyle w:val="paragraph"/>
        <w:bidi/>
        <w:spacing w:before="0" w:beforeAutospacing="0" w:after="0" w:afterAutospacing="0"/>
        <w:jc w:val="center"/>
        <w:textAlignment w:val="baseline"/>
        <w:rPr>
          <w:rFonts w:ascii="Copperplate Gothic Bold" w:hAnsi="Copperplate Gothic Bold" w:cs="Segoe UI"/>
          <w:sz w:val="18"/>
          <w:szCs w:val="18"/>
          <w:rtl/>
        </w:rPr>
      </w:pPr>
      <w:r w:rsidRPr="00510CF1">
        <w:rPr>
          <w:rStyle w:val="normaltextrun"/>
          <w:rFonts w:ascii="Copperplate Gothic Bold" w:hAnsi="Copperplate Gothic Bold" w:cs="Arial"/>
          <w:color w:val="CA025C"/>
          <w:sz w:val="44"/>
          <w:szCs w:val="44"/>
        </w:rPr>
        <w:t xml:space="preserve">Experiment </w:t>
      </w:r>
      <w:proofErr w:type="gramStart"/>
      <w:r w:rsidR="00347DCA">
        <w:rPr>
          <w:rStyle w:val="normaltextrun"/>
          <w:rFonts w:ascii="Copperplate Gothic Bold" w:hAnsi="Copperplate Gothic Bold" w:cs="Arial"/>
          <w:color w:val="CA025C"/>
          <w:sz w:val="44"/>
          <w:szCs w:val="44"/>
        </w:rPr>
        <w:t>1</w:t>
      </w:r>
      <w:proofErr w:type="gramEnd"/>
      <w:r w:rsidRPr="00510CF1">
        <w:rPr>
          <w:rStyle w:val="eop"/>
          <w:rFonts w:ascii="Copperplate Gothic Bold" w:hAnsi="Copperplate Gothic Bold" w:cs="Arial"/>
          <w:sz w:val="44"/>
          <w:szCs w:val="44"/>
          <w:rtl/>
        </w:rPr>
        <w:t> </w:t>
      </w:r>
    </w:p>
    <w:p w14:paraId="62B2998C" w14:textId="3446275B" w:rsidR="00515758" w:rsidRPr="00515758" w:rsidRDefault="007F4B1D" w:rsidP="0051575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Sylfaen" w:hAnsi="Sylfaen" w:cs="Segoe UI"/>
          <w:color w:val="000000"/>
        </w:rPr>
        <w:t> </w:t>
      </w:r>
      <w:r w:rsidR="001E618E" w:rsidRPr="00CE673D">
        <w:rPr>
          <w:noProof/>
          <w:color w:val="B7A9ED" w:themeColor="accent5" w:themeTint="99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52547" wp14:editId="199F3DD1">
                <wp:simplePos x="0" y="0"/>
                <wp:positionH relativeFrom="margin">
                  <wp:posOffset>-230422</wp:posOffset>
                </wp:positionH>
                <wp:positionV relativeFrom="paragraph">
                  <wp:posOffset>3219643</wp:posOffset>
                </wp:positionV>
                <wp:extent cx="3086100" cy="2009775"/>
                <wp:effectExtent l="0" t="0" r="19050" b="28575"/>
                <wp:wrapNone/>
                <wp:docPr id="1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009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B007D" w14:textId="77777777" w:rsidR="00CE673D" w:rsidRPr="008B4795" w:rsidRDefault="00CE673D" w:rsidP="007F4B1D">
                            <w:pPr>
                              <w:spacing w:line="240" w:lineRule="auto"/>
                              <w:outlineLvl w:val="0"/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</w:pPr>
                            <w:r w:rsidRPr="008B4795"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  <w:t>Prepared By</w:t>
                            </w:r>
                          </w:p>
                          <w:p w14:paraId="0F0E9913" w14:textId="432490A9" w:rsidR="00CE673D" w:rsidRPr="007F4B1D" w:rsidRDefault="00CE673D" w:rsidP="007F4B1D">
                            <w:pP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8B4795"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  <w:t>Name :</w:t>
                            </w:r>
                            <w:r w:rsidRPr="007F4B1D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4795"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  <w:t>Ali Redha Ali</w:t>
                            </w:r>
                          </w:p>
                          <w:p w14:paraId="3E132354" w14:textId="728A7AD1" w:rsidR="00CE673D" w:rsidRPr="00BF6CC9" w:rsidRDefault="00CE673D" w:rsidP="007F4B1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4795"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  <w:t>ID: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4795"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  <w:t>20195330</w:t>
                            </w:r>
                          </w:p>
                          <w:p w14:paraId="74B7139F" w14:textId="4014CCDF" w:rsidR="00CE673D" w:rsidRPr="008B4795" w:rsidRDefault="00CE673D" w:rsidP="00360BF2">
                            <w:pPr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</w:pPr>
                            <w:r w:rsidRPr="008B4795"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  <w:t>Sec: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B4795"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  <w:t>01</w:t>
                            </w:r>
                          </w:p>
                          <w:p w14:paraId="0E63D84F" w14:textId="1464A078" w:rsidR="00CE673D" w:rsidRPr="004634FA" w:rsidRDefault="00CE673D" w:rsidP="004634FA">
                            <w:pP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8B4795">
                              <w:rPr>
                                <w:rFonts w:cs="Calibri"/>
                                <w:b/>
                                <w:bCs/>
                                <w:color w:val="952498" w:themeColor="accent2" w:themeShade="BF"/>
                                <w:sz w:val="24"/>
                                <w:szCs w:val="24"/>
                              </w:rPr>
                              <w:t>Course Number: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50F5"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  <w:t>ITCE</w:t>
                            </w:r>
                            <w:r w:rsidR="008B4795" w:rsidRPr="003A50F5">
                              <w:rPr>
                                <w:b/>
                                <w:bCs/>
                                <w:color w:val="2581BA" w:themeColor="accent3" w:themeShade="BF"/>
                                <w:sz w:val="24"/>
                                <w:szCs w:val="24"/>
                              </w:rPr>
                              <w:t>340/272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B5254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18.15pt;margin-top:253.5pt;width:243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" fillcolor="white [3201]" strokecolor="#d54773 [3209]" strokeweight="1pt">
                <v:textbox>
                  <w:txbxContent>
                    <w:p w14:paraId="46BB007D" w14:textId="77777777" w:rsidR="00CE673D" w:rsidRPr="008B4795" w:rsidRDefault="00CE673D" w:rsidP="007F4B1D">
                      <w:pPr>
                        <w:spacing w:line="240" w:lineRule="auto"/>
                        <w:outlineLvl w:val="0"/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</w:pPr>
                      <w:r w:rsidRPr="008B4795"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  <w:t>Prepared By</w:t>
                      </w:r>
                    </w:p>
                    <w:p w14:paraId="0F0E9913" w14:textId="432490A9" w:rsidR="00CE673D" w:rsidRPr="007F4B1D" w:rsidRDefault="00CE673D" w:rsidP="007F4B1D">
                      <w:pP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8B4795"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  <w:t>Name :</w:t>
                      </w:r>
                      <w:r w:rsidRPr="007F4B1D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r w:rsidRPr="008B4795"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  <w:t>Ali Redha Ali</w:t>
                      </w:r>
                    </w:p>
                    <w:p w14:paraId="3E132354" w14:textId="728A7AD1" w:rsidR="00CE673D" w:rsidRPr="00BF6CC9" w:rsidRDefault="00CE673D" w:rsidP="007F4B1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B4795"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  <w:t>ID: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8B4795"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  <w:t>20195330</w:t>
                      </w:r>
                    </w:p>
                    <w:p w14:paraId="74B7139F" w14:textId="4014CCDF" w:rsidR="00CE673D" w:rsidRPr="008B4795" w:rsidRDefault="00CE673D" w:rsidP="00360BF2">
                      <w:pPr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</w:pPr>
                      <w:r w:rsidRPr="008B4795"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  <w:t>Sec: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8B4795"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  <w:t>01</w:t>
                      </w:r>
                    </w:p>
                    <w:p w14:paraId="0E63D84F" w14:textId="1464A078" w:rsidR="00CE673D" w:rsidRPr="004634FA" w:rsidRDefault="00CE673D" w:rsidP="004634FA">
                      <w:pPr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8B4795">
                        <w:rPr>
                          <w:rFonts w:cs="Calibri"/>
                          <w:b/>
                          <w:bCs/>
                          <w:color w:val="952498" w:themeColor="accent2" w:themeShade="BF"/>
                          <w:sz w:val="24"/>
                          <w:szCs w:val="24"/>
                        </w:rPr>
                        <w:t>Course Number: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3A50F5"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  <w:t>ITCE</w:t>
                      </w:r>
                      <w:r w:rsidR="008B4795" w:rsidRPr="003A50F5">
                        <w:rPr>
                          <w:b/>
                          <w:bCs/>
                          <w:color w:val="2581BA" w:themeColor="accent3" w:themeShade="BF"/>
                          <w:sz w:val="24"/>
                          <w:szCs w:val="24"/>
                        </w:rPr>
                        <w:t>340/272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B2BDBE" w14:textId="78B98BF0" w:rsidR="00DD7077" w:rsidRPr="0029084D" w:rsidRDefault="00515758" w:rsidP="00515758">
      <w:pPr>
        <w:jc w:val="center"/>
        <w:rPr>
          <w:color w:val="B7A9ED" w:themeColor="accent5" w:themeTint="99"/>
        </w:rPr>
      </w:pPr>
      <w:r w:rsidRPr="00515758">
        <w:rPr>
          <w:rFonts w:cs="Calibri"/>
          <w:color w:val="B7A9ED" w:themeColor="accent5" w:themeTint="99"/>
          <w:sz w:val="24"/>
          <w:szCs w:val="24"/>
        </w:rPr>
        <w:t xml:space="preserve"> </w:t>
      </w:r>
      <w:r w:rsidRPr="00515758">
        <w:rPr>
          <w:rFonts w:cs="Calibri"/>
          <w:b/>
          <w:bCs/>
          <w:color w:val="B7A9ED" w:themeColor="accent5" w:themeTint="99"/>
          <w:sz w:val="32"/>
          <w:szCs w:val="32"/>
        </w:rPr>
        <w:t xml:space="preserve">Introduction to MATLAB </w:t>
      </w:r>
      <w:r w:rsidR="007F4B1D" w:rsidRPr="0029084D">
        <w:rPr>
          <w:rFonts w:cs="Calibri"/>
          <w:color w:val="B7A9ED" w:themeColor="accent5" w:themeTint="99"/>
          <w:sz w:val="24"/>
          <w:szCs w:val="24"/>
        </w:rPr>
        <w:br w:type="page"/>
      </w:r>
    </w:p>
    <w:p w14:paraId="4F12527A" w14:textId="77777777" w:rsidR="0012244A" w:rsidRPr="0012244A" w:rsidRDefault="0012244A" w:rsidP="0012244A">
      <w:pPr>
        <w:spacing w:line="240" w:lineRule="auto"/>
        <w:outlineLvl w:val="0"/>
        <w:rPr>
          <w:rFonts w:cs="Calibri"/>
          <w:b/>
          <w:bCs/>
          <w:color w:val="8152F8"/>
          <w:sz w:val="32"/>
          <w:szCs w:val="32"/>
        </w:rPr>
      </w:pPr>
    </w:p>
    <w:p w14:paraId="09D38807" w14:textId="77777777" w:rsidR="0012244A" w:rsidRDefault="0012244A" w:rsidP="00C22E41">
      <w:pPr>
        <w:spacing w:line="240" w:lineRule="auto"/>
        <w:rPr>
          <w:rFonts w:cs="Calibri"/>
          <w:b/>
          <w:bCs/>
          <w:color w:val="8152F8"/>
          <w:sz w:val="32"/>
          <w:szCs w:val="32"/>
        </w:rPr>
      </w:pPr>
      <w:r w:rsidRPr="0012244A">
        <w:rPr>
          <w:rFonts w:cs="Calibri"/>
          <w:b/>
          <w:bCs/>
          <w:color w:val="8152F8"/>
          <w:sz w:val="32"/>
          <w:szCs w:val="32"/>
        </w:rPr>
        <w:t xml:space="preserve"> </w:t>
      </w:r>
      <w:r w:rsidRPr="00C22E41">
        <w:rPr>
          <w:rFonts w:cs="Calibri"/>
          <w:b/>
          <w:bCs/>
          <w:color w:val="7030A0"/>
          <w:sz w:val="32"/>
          <w:szCs w:val="32"/>
        </w:rPr>
        <w:t>Objective:</w:t>
      </w:r>
      <w:r w:rsidRPr="0012244A">
        <w:rPr>
          <w:rFonts w:cs="Calibri"/>
          <w:b/>
          <w:bCs/>
          <w:color w:val="8152F8"/>
          <w:sz w:val="32"/>
          <w:szCs w:val="32"/>
        </w:rPr>
        <w:t xml:space="preserve"> </w:t>
      </w:r>
    </w:p>
    <w:p w14:paraId="1D91D28F" w14:textId="13161C55" w:rsidR="0012244A" w:rsidRPr="00A346CC" w:rsidRDefault="0012244A" w:rsidP="00A346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2CD0" w:themeColor="accent5" w:themeShade="BF"/>
          <w:sz w:val="23"/>
          <w:szCs w:val="23"/>
        </w:rPr>
      </w:pPr>
      <w:r w:rsidRPr="00A346CC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>The objective of this lab is to know how to use MATLAB</w:t>
      </w:r>
    </w:p>
    <w:p w14:paraId="468F90A5" w14:textId="11BDB9B7" w:rsidR="00C22E41" w:rsidRPr="00C22E41" w:rsidRDefault="00C22E41" w:rsidP="00C22E41">
      <w:pPr>
        <w:spacing w:line="240" w:lineRule="auto"/>
        <w:outlineLvl w:val="0"/>
        <w:rPr>
          <w:rFonts w:cs="Calibri"/>
          <w:b/>
          <w:bCs/>
          <w:color w:val="7030A0"/>
          <w:sz w:val="32"/>
          <w:szCs w:val="32"/>
        </w:rPr>
      </w:pPr>
    </w:p>
    <w:p w14:paraId="0CACECA0" w14:textId="77777777" w:rsidR="00C22E41" w:rsidRPr="00C22E41" w:rsidRDefault="00C22E41" w:rsidP="00C22E41">
      <w:pPr>
        <w:spacing w:line="240" w:lineRule="auto"/>
        <w:outlineLvl w:val="0"/>
        <w:rPr>
          <w:rFonts w:ascii="Times New Roman" w:hAnsi="Times New Roman" w:cs="Times New Roman"/>
          <w:color w:val="000000"/>
          <w:sz w:val="23"/>
          <w:szCs w:val="23"/>
        </w:rPr>
      </w:pPr>
      <w:r w:rsidRPr="00C22E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22E41">
        <w:rPr>
          <w:rFonts w:cs="Calibri"/>
          <w:b/>
          <w:bCs/>
          <w:color w:val="7030A0"/>
          <w:sz w:val="32"/>
          <w:szCs w:val="32"/>
        </w:rPr>
        <w:t>What is MATLAB?</w:t>
      </w:r>
      <w:r w:rsidRPr="00C22E41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14:paraId="6B8606E8" w14:textId="77777777" w:rsidR="00C22E41" w:rsidRPr="00C22E41" w:rsidRDefault="00C22E41" w:rsidP="00C22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2CD0" w:themeColor="accent5" w:themeShade="BF"/>
          <w:sz w:val="23"/>
          <w:szCs w:val="23"/>
        </w:rPr>
      </w:pPr>
      <w:r w:rsidRPr="00C22E41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 xml:space="preserve">MATLAB® is a high-performance language for technical computing. It integrates computation, visualization, and programming in an easy-to-use environment where problems and solutions </w:t>
      </w:r>
      <w:proofErr w:type="gramStart"/>
      <w:r w:rsidRPr="00C22E41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>are expressed</w:t>
      </w:r>
      <w:proofErr w:type="gramEnd"/>
      <w:r w:rsidRPr="00C22E41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 xml:space="preserve"> in familiar mathematical notation. </w:t>
      </w:r>
    </w:p>
    <w:p w14:paraId="60FE7211" w14:textId="71127100" w:rsidR="00C22E41" w:rsidRPr="00C22E41" w:rsidRDefault="00C22E41" w:rsidP="00C22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2CD0" w:themeColor="accent5" w:themeShade="BF"/>
          <w:sz w:val="23"/>
          <w:szCs w:val="23"/>
        </w:rPr>
      </w:pPr>
      <w:r w:rsidRPr="00C22E41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 xml:space="preserve">Typical uses include: </w:t>
      </w:r>
    </w:p>
    <w:p w14:paraId="1C6ADC01" w14:textId="77777777" w:rsidR="00C22E41" w:rsidRPr="00C22E41" w:rsidRDefault="00C22E41" w:rsidP="00C22E41">
      <w:pPr>
        <w:autoSpaceDE w:val="0"/>
        <w:autoSpaceDN w:val="0"/>
        <w:adjustRightInd w:val="0"/>
        <w:spacing w:after="45" w:line="240" w:lineRule="auto"/>
        <w:ind w:left="720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C22E41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 Math and computation </w:t>
      </w:r>
    </w:p>
    <w:p w14:paraId="4A86E66F" w14:textId="77777777" w:rsidR="00C22E41" w:rsidRPr="00C22E41" w:rsidRDefault="00C22E41" w:rsidP="00C22E41">
      <w:pPr>
        <w:autoSpaceDE w:val="0"/>
        <w:autoSpaceDN w:val="0"/>
        <w:adjustRightInd w:val="0"/>
        <w:spacing w:after="45" w:line="240" w:lineRule="auto"/>
        <w:ind w:left="720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C22E41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 Algorithm development </w:t>
      </w:r>
    </w:p>
    <w:p w14:paraId="34430286" w14:textId="77777777" w:rsidR="00C22E41" w:rsidRPr="00C22E41" w:rsidRDefault="00C22E41" w:rsidP="00C22E41">
      <w:pPr>
        <w:autoSpaceDE w:val="0"/>
        <w:autoSpaceDN w:val="0"/>
        <w:adjustRightInd w:val="0"/>
        <w:spacing w:after="45" w:line="240" w:lineRule="auto"/>
        <w:ind w:left="720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C22E41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 Data acquisition Modeling, simulation, and prototyping </w:t>
      </w:r>
    </w:p>
    <w:p w14:paraId="09C48C20" w14:textId="77777777" w:rsidR="00C22E41" w:rsidRPr="00C22E41" w:rsidRDefault="00C22E41" w:rsidP="00C22E41">
      <w:pPr>
        <w:autoSpaceDE w:val="0"/>
        <w:autoSpaceDN w:val="0"/>
        <w:adjustRightInd w:val="0"/>
        <w:spacing w:after="45" w:line="240" w:lineRule="auto"/>
        <w:ind w:left="720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C22E41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 Data analysis, exploration, and visualization </w:t>
      </w:r>
    </w:p>
    <w:p w14:paraId="54405900" w14:textId="77777777" w:rsidR="00C22E41" w:rsidRPr="00C22E41" w:rsidRDefault="00C22E41" w:rsidP="00C22E41">
      <w:pPr>
        <w:autoSpaceDE w:val="0"/>
        <w:autoSpaceDN w:val="0"/>
        <w:adjustRightInd w:val="0"/>
        <w:spacing w:after="45" w:line="240" w:lineRule="auto"/>
        <w:ind w:left="720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C22E41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 Scientific and engineering graphics </w:t>
      </w:r>
    </w:p>
    <w:p w14:paraId="43A349BD" w14:textId="77777777" w:rsidR="00C22E41" w:rsidRPr="00C22E41" w:rsidRDefault="00C22E41" w:rsidP="00C22E4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C22E41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 Application development, including graphical user interface building </w:t>
      </w:r>
    </w:p>
    <w:p w14:paraId="6A50B159" w14:textId="77777777" w:rsidR="00C22E41" w:rsidRPr="00C22E41" w:rsidRDefault="00C22E41" w:rsidP="00C22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4B08D6E" w14:textId="0FC3E081" w:rsidR="00C22E41" w:rsidRPr="00C22E41" w:rsidRDefault="00C22E41" w:rsidP="00C22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2CD0" w:themeColor="accent5" w:themeShade="BF"/>
          <w:sz w:val="23"/>
          <w:szCs w:val="23"/>
        </w:rPr>
      </w:pPr>
      <w:r w:rsidRPr="00C22E41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 xml:space="preserve">MATLAB is an interactive system whose basic data element is an array that does not require dimensioning. This allows you to solve </w:t>
      </w:r>
      <w:proofErr w:type="gramStart"/>
      <w:r w:rsidRPr="00C22E41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>many</w:t>
      </w:r>
      <w:proofErr w:type="gramEnd"/>
      <w:r w:rsidRPr="00C22E41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 xml:space="preserve"> technical computing problems, especially those with matrix and vector formulations, in a fraction of the time it would take to write a program in a scalar non-interactive language such as C or FORTRAN. </w:t>
      </w:r>
    </w:p>
    <w:p w14:paraId="68886FD4" w14:textId="77777777" w:rsidR="00C22E41" w:rsidRPr="00C22E41" w:rsidRDefault="00C22E41" w:rsidP="00C22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2CD0" w:themeColor="accent5" w:themeShade="BF"/>
          <w:sz w:val="23"/>
          <w:szCs w:val="23"/>
        </w:rPr>
      </w:pPr>
    </w:p>
    <w:p w14:paraId="742E9697" w14:textId="77777777" w:rsidR="00C22E41" w:rsidRPr="00C22E41" w:rsidRDefault="00C22E41" w:rsidP="00C22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2CD0" w:themeColor="accent5" w:themeShade="BF"/>
          <w:sz w:val="23"/>
          <w:szCs w:val="23"/>
        </w:rPr>
      </w:pPr>
      <w:r w:rsidRPr="00C22E41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 xml:space="preserve">The name MATLAB stands for matrix laboratory. MATLAB </w:t>
      </w:r>
      <w:proofErr w:type="gramStart"/>
      <w:r w:rsidRPr="00C22E41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>was originally written</w:t>
      </w:r>
      <w:proofErr w:type="gramEnd"/>
      <w:r w:rsidRPr="00C22E41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 xml:space="preserve"> to provide easy access to matrix software developed by the LINPACK and EISPACK projects. </w:t>
      </w:r>
    </w:p>
    <w:p w14:paraId="3A5412B2" w14:textId="55371658" w:rsidR="00C22E41" w:rsidRPr="00C22E41" w:rsidRDefault="00C22E41" w:rsidP="00C22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2CD0" w:themeColor="accent5" w:themeShade="BF"/>
          <w:sz w:val="23"/>
          <w:szCs w:val="23"/>
        </w:rPr>
      </w:pPr>
      <w:r w:rsidRPr="00C22E41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 xml:space="preserve">Today, MATLAB engines incorporate the LAPACK and BLAS libraries, embedding the state of the art in software for matrix computation. </w:t>
      </w:r>
    </w:p>
    <w:p w14:paraId="3D611140" w14:textId="77777777" w:rsidR="00C22E41" w:rsidRPr="00C22E41" w:rsidRDefault="00C22E41" w:rsidP="00C22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2CD0" w:themeColor="accent5" w:themeShade="BF"/>
          <w:sz w:val="23"/>
          <w:szCs w:val="23"/>
        </w:rPr>
      </w:pPr>
    </w:p>
    <w:p w14:paraId="063A1AC6" w14:textId="465E099C" w:rsidR="007F4B1D" w:rsidRPr="00C22E41" w:rsidRDefault="00C22E41" w:rsidP="00C22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2CD0" w:themeColor="accent5" w:themeShade="BF"/>
          <w:sz w:val="23"/>
          <w:szCs w:val="23"/>
        </w:rPr>
      </w:pPr>
      <w:r w:rsidRPr="00C22E41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 xml:space="preserve">MATLAB has evolved over a period of years with input from </w:t>
      </w:r>
      <w:proofErr w:type="gramStart"/>
      <w:r w:rsidRPr="00C22E41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>many</w:t>
      </w:r>
      <w:proofErr w:type="gramEnd"/>
      <w:r w:rsidRPr="00C22E41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 xml:space="preserve"> users. In university environments, it is the standard instructional tool for introductory and advanced courses in mathematics, engineering, and science. In industry, MATLAB is the tool of choice for high-productivity research, development, and analysis.</w:t>
      </w:r>
    </w:p>
    <w:p w14:paraId="7D7D7A74" w14:textId="51CFC221" w:rsidR="001E618E" w:rsidRDefault="001E618E" w:rsidP="00770886">
      <w:pPr>
        <w:spacing w:line="240" w:lineRule="auto"/>
        <w:rPr>
          <w:rFonts w:cs="Calibri"/>
          <w:sz w:val="24"/>
          <w:szCs w:val="24"/>
        </w:rPr>
      </w:pPr>
    </w:p>
    <w:p w14:paraId="0DDB5DA7" w14:textId="2DE0D366" w:rsidR="00004DBB" w:rsidRPr="00004DBB" w:rsidRDefault="00004DBB" w:rsidP="00004D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574DEC" w14:textId="33A490BF" w:rsidR="001E618E" w:rsidRPr="00004DBB" w:rsidRDefault="00004DBB" w:rsidP="00004D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2CD0" w:themeColor="accent5" w:themeShade="BF"/>
          <w:sz w:val="23"/>
          <w:szCs w:val="23"/>
        </w:rPr>
      </w:pPr>
      <w:r w:rsidRPr="00004DBB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 xml:space="preserve">MATLAB features a family of add-on application-specific solutions called toolboxes. </w:t>
      </w:r>
      <w:proofErr w:type="gramStart"/>
      <w:r w:rsidRPr="00004DBB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>Very important</w:t>
      </w:r>
      <w:proofErr w:type="gramEnd"/>
      <w:r w:rsidRPr="00004DBB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 xml:space="preserve"> to most users of MATLAB, toolboxes allow you to learn and apply specialized technology. Toolboxes are comprehensive collections of MATLAB functions (M-files) that extend the MATLAB environment to solve </w:t>
      </w:r>
      <w:proofErr w:type="gramStart"/>
      <w:r w:rsidRPr="00004DBB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>particular classes</w:t>
      </w:r>
      <w:proofErr w:type="gramEnd"/>
      <w:r w:rsidRPr="00004DBB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 xml:space="preserve"> of problems. Areas in which toolboxes are available include signal processing, control systems, neural networks, fuzzy logic, wavelets, simulation, and </w:t>
      </w:r>
      <w:proofErr w:type="gramStart"/>
      <w:r w:rsidRPr="00004DBB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>many</w:t>
      </w:r>
      <w:proofErr w:type="gramEnd"/>
      <w:r w:rsidRPr="00004DBB">
        <w:rPr>
          <w:rFonts w:ascii="Times New Roman" w:hAnsi="Times New Roman" w:cs="Times New Roman"/>
          <w:color w:val="4F2CD0" w:themeColor="accent5" w:themeShade="BF"/>
          <w:sz w:val="23"/>
          <w:szCs w:val="23"/>
        </w:rPr>
        <w:t xml:space="preserve"> others.</w:t>
      </w:r>
    </w:p>
    <w:p w14:paraId="10AFA6CB" w14:textId="3D9E6235" w:rsidR="00C22E41" w:rsidRDefault="00C22E41" w:rsidP="00770886">
      <w:pPr>
        <w:spacing w:line="240" w:lineRule="auto"/>
        <w:rPr>
          <w:rFonts w:cs="Calibri"/>
          <w:sz w:val="24"/>
          <w:szCs w:val="24"/>
        </w:rPr>
      </w:pPr>
    </w:p>
    <w:p w14:paraId="002A6865" w14:textId="75F395B3" w:rsidR="00C22E41" w:rsidRDefault="00C22E41" w:rsidP="00770886">
      <w:pPr>
        <w:spacing w:line="240" w:lineRule="auto"/>
        <w:rPr>
          <w:rFonts w:cs="Calibri"/>
          <w:sz w:val="24"/>
          <w:szCs w:val="24"/>
        </w:rPr>
      </w:pPr>
    </w:p>
    <w:p w14:paraId="1CC2D7E9" w14:textId="77777777" w:rsidR="00C22E41" w:rsidRDefault="00C22E41" w:rsidP="00770886">
      <w:pPr>
        <w:spacing w:line="240" w:lineRule="auto"/>
        <w:rPr>
          <w:rFonts w:cs="Calibri"/>
          <w:sz w:val="24"/>
          <w:szCs w:val="24"/>
        </w:rPr>
      </w:pPr>
    </w:p>
    <w:p w14:paraId="1F0A5880" w14:textId="4B0BCF60" w:rsidR="001E618E" w:rsidRDefault="001E618E" w:rsidP="00770886">
      <w:pPr>
        <w:spacing w:line="240" w:lineRule="auto"/>
        <w:rPr>
          <w:rFonts w:cs="Calibri"/>
          <w:sz w:val="24"/>
          <w:szCs w:val="24"/>
        </w:rPr>
      </w:pPr>
    </w:p>
    <w:p w14:paraId="1F1F76D6" w14:textId="151EA4DF" w:rsidR="00A346CC" w:rsidRDefault="00A346CC" w:rsidP="00770886">
      <w:pPr>
        <w:spacing w:line="240" w:lineRule="auto"/>
        <w:rPr>
          <w:rFonts w:cs="Calibri"/>
          <w:sz w:val="24"/>
          <w:szCs w:val="24"/>
        </w:rPr>
      </w:pPr>
    </w:p>
    <w:p w14:paraId="72750CB1" w14:textId="77777777" w:rsidR="000225B0" w:rsidRPr="000225B0" w:rsidRDefault="000225B0" w:rsidP="000225B0">
      <w:pPr>
        <w:spacing w:line="240" w:lineRule="auto"/>
        <w:outlineLvl w:val="0"/>
        <w:rPr>
          <w:rFonts w:cs="Calibri"/>
          <w:b/>
          <w:bCs/>
          <w:color w:val="7030A0"/>
          <w:sz w:val="32"/>
          <w:szCs w:val="32"/>
        </w:rPr>
      </w:pPr>
      <w:r w:rsidRPr="000225B0">
        <w:rPr>
          <w:rFonts w:cs="Calibri"/>
          <w:b/>
          <w:bCs/>
          <w:color w:val="7030A0"/>
          <w:sz w:val="32"/>
          <w:szCs w:val="32"/>
        </w:rPr>
        <w:lastRenderedPageBreak/>
        <w:t xml:space="preserve">Report </w:t>
      </w:r>
    </w:p>
    <w:p w14:paraId="0F74DFF5" w14:textId="77777777" w:rsidR="000225B0" w:rsidRPr="00BA26AE" w:rsidRDefault="000225B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BA26AE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1- Consider the following 8x8 input block: </w:t>
      </w:r>
    </w:p>
    <w:p w14:paraId="11C08503" w14:textId="77777777" w:rsidR="000225B0" w:rsidRPr="00DA6310" w:rsidRDefault="000225B0" w:rsidP="000225B0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2EE1331E" w14:textId="35C89D86" w:rsidR="000225B0" w:rsidRPr="00DA6310" w:rsidRDefault="000225B0" w:rsidP="000225B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DA6310">
        <w:rPr>
          <w:rFonts w:asciiTheme="minorHAnsi" w:hAnsiTheme="minorHAnsi" w:cstheme="minorHAnsi"/>
          <w:sz w:val="23"/>
          <w:szCs w:val="23"/>
        </w:rPr>
        <w:t>A</w:t>
      </w:r>
      <w:proofErr w:type="gramStart"/>
      <w:r w:rsidRPr="00DA6310">
        <w:rPr>
          <w:rFonts w:asciiTheme="minorHAnsi" w:hAnsiTheme="minorHAnsi" w:cstheme="minorHAnsi"/>
          <w:sz w:val="23"/>
          <w:szCs w:val="23"/>
        </w:rPr>
        <w:t>=  [</w:t>
      </w:r>
      <w:proofErr w:type="gramEnd"/>
      <w:r w:rsidRPr="00DA6310">
        <w:rPr>
          <w:rFonts w:asciiTheme="minorHAnsi" w:hAnsiTheme="minorHAnsi" w:cstheme="minorHAnsi"/>
          <w:sz w:val="23"/>
          <w:szCs w:val="23"/>
        </w:rPr>
        <w:t xml:space="preserve">450 150 350 200 125 134 32 150 </w:t>
      </w:r>
    </w:p>
    <w:p w14:paraId="1072D6AD" w14:textId="33821BC2" w:rsidR="000225B0" w:rsidRPr="00DA6310" w:rsidRDefault="000225B0" w:rsidP="000225B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DA6310">
        <w:rPr>
          <w:rFonts w:asciiTheme="minorHAnsi" w:hAnsiTheme="minorHAnsi" w:cstheme="minorHAnsi"/>
          <w:sz w:val="23"/>
          <w:szCs w:val="23"/>
        </w:rPr>
        <w:t xml:space="preserve">   </w:t>
      </w:r>
      <w:r w:rsidR="00BA26AE" w:rsidRPr="00DA6310">
        <w:rPr>
          <w:rFonts w:asciiTheme="minorHAnsi" w:hAnsiTheme="minorHAnsi" w:cstheme="minorHAnsi"/>
          <w:sz w:val="23"/>
          <w:szCs w:val="23"/>
        </w:rPr>
        <w:t xml:space="preserve">      </w:t>
      </w:r>
      <w:r w:rsidRPr="00DA6310">
        <w:rPr>
          <w:rFonts w:asciiTheme="minorHAnsi" w:hAnsiTheme="minorHAnsi" w:cstheme="minorHAnsi"/>
          <w:sz w:val="23"/>
          <w:szCs w:val="23"/>
        </w:rPr>
        <w:t xml:space="preserve">250 250 150 200 123 134 32 50 </w:t>
      </w:r>
    </w:p>
    <w:p w14:paraId="20A256FC" w14:textId="3E4DF2B6" w:rsidR="000225B0" w:rsidRPr="00DA6310" w:rsidRDefault="000225B0" w:rsidP="000225B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DA6310">
        <w:rPr>
          <w:rFonts w:asciiTheme="minorHAnsi" w:hAnsiTheme="minorHAnsi" w:cstheme="minorHAnsi"/>
          <w:sz w:val="23"/>
          <w:szCs w:val="23"/>
        </w:rPr>
        <w:t xml:space="preserve">   </w:t>
      </w:r>
      <w:r w:rsidR="00DA6310">
        <w:rPr>
          <w:rFonts w:asciiTheme="minorHAnsi" w:hAnsiTheme="minorHAnsi" w:cstheme="minorHAnsi"/>
          <w:sz w:val="23"/>
          <w:szCs w:val="23"/>
        </w:rPr>
        <w:t xml:space="preserve">      </w:t>
      </w:r>
      <w:r w:rsidRPr="00DA6310">
        <w:rPr>
          <w:rFonts w:asciiTheme="minorHAnsi" w:hAnsiTheme="minorHAnsi" w:cstheme="minorHAnsi"/>
          <w:sz w:val="23"/>
          <w:szCs w:val="23"/>
        </w:rPr>
        <w:t xml:space="preserve">130 50 250 100 120 10 32 50 </w:t>
      </w:r>
    </w:p>
    <w:p w14:paraId="0EEFB480" w14:textId="12EF0870" w:rsidR="000225B0" w:rsidRPr="00DA6310" w:rsidRDefault="000225B0" w:rsidP="000225B0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DA6310">
        <w:rPr>
          <w:rFonts w:asciiTheme="minorHAnsi" w:hAnsiTheme="minorHAnsi" w:cstheme="minorHAnsi"/>
          <w:sz w:val="23"/>
          <w:szCs w:val="23"/>
        </w:rPr>
        <w:t xml:space="preserve"> </w:t>
      </w:r>
      <w:r w:rsidR="00DA6310">
        <w:rPr>
          <w:rFonts w:asciiTheme="minorHAnsi" w:hAnsiTheme="minorHAnsi" w:cstheme="minorHAnsi"/>
          <w:sz w:val="23"/>
          <w:szCs w:val="23"/>
        </w:rPr>
        <w:t xml:space="preserve">         </w:t>
      </w:r>
      <w:r w:rsidRPr="00DA6310">
        <w:rPr>
          <w:rFonts w:asciiTheme="minorHAnsi" w:hAnsiTheme="minorHAnsi" w:cstheme="minorHAnsi"/>
          <w:sz w:val="23"/>
          <w:szCs w:val="23"/>
        </w:rPr>
        <w:t xml:space="preserve">50 15 250 120 123 13 32 150 </w:t>
      </w:r>
    </w:p>
    <w:p w14:paraId="1CEC59C2" w14:textId="1D0E3B62" w:rsidR="000225B0" w:rsidRPr="00DA6310" w:rsidRDefault="00DA6310" w:rsidP="000225B0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         </w:t>
      </w:r>
      <w:r w:rsidR="000225B0" w:rsidRPr="00DA6310">
        <w:rPr>
          <w:rFonts w:asciiTheme="minorHAnsi" w:hAnsiTheme="minorHAnsi" w:cstheme="minorHAnsi"/>
          <w:sz w:val="23"/>
          <w:szCs w:val="23"/>
        </w:rPr>
        <w:t xml:space="preserve">220 15 250 200 120 14 32 20 </w:t>
      </w:r>
    </w:p>
    <w:p w14:paraId="323C375A" w14:textId="09969F63" w:rsidR="000225B0" w:rsidRPr="00DA6310" w:rsidRDefault="00DA6310" w:rsidP="000225B0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          </w:t>
      </w:r>
      <w:r w:rsidR="000225B0" w:rsidRPr="00DA6310">
        <w:rPr>
          <w:rFonts w:asciiTheme="minorHAnsi" w:hAnsiTheme="minorHAnsi" w:cstheme="minorHAnsi"/>
          <w:sz w:val="23"/>
          <w:szCs w:val="23"/>
        </w:rPr>
        <w:t xml:space="preserve">250 10 50 40 13 134 32 40 </w:t>
      </w:r>
    </w:p>
    <w:p w14:paraId="4B24434C" w14:textId="4CE7BE7D" w:rsidR="000225B0" w:rsidRPr="00DA6310" w:rsidRDefault="00DA6310" w:rsidP="000225B0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            </w:t>
      </w:r>
      <w:r w:rsidR="000225B0" w:rsidRPr="00DA6310">
        <w:rPr>
          <w:rFonts w:asciiTheme="minorHAnsi" w:hAnsiTheme="minorHAnsi" w:cstheme="minorHAnsi"/>
          <w:sz w:val="23"/>
          <w:szCs w:val="23"/>
        </w:rPr>
        <w:t xml:space="preserve">50 10 20 20 12 13 32 30 </w:t>
      </w:r>
    </w:p>
    <w:p w14:paraId="49369F03" w14:textId="5D0B51D5" w:rsidR="000225B0" w:rsidRPr="00DA6310" w:rsidRDefault="00DA6310" w:rsidP="000225B0">
      <w:pPr>
        <w:pStyle w:val="Default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 xml:space="preserve">        </w:t>
      </w:r>
      <w:r w:rsidR="000225B0" w:rsidRPr="00DA6310">
        <w:rPr>
          <w:rFonts w:asciiTheme="minorHAnsi" w:hAnsiTheme="minorHAnsi" w:cstheme="minorHAnsi"/>
          <w:sz w:val="23"/>
          <w:szCs w:val="23"/>
        </w:rPr>
        <w:t xml:space="preserve">150 10 250 200 20 16 32 150] </w:t>
      </w:r>
    </w:p>
    <w:p w14:paraId="0D887131" w14:textId="77777777" w:rsidR="000225B0" w:rsidRDefault="000225B0" w:rsidP="000225B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4F7F1F37" w14:textId="67223B5E" w:rsidR="000225B0" w:rsidRDefault="000225B0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BA26AE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2- Calculate the sum of matrix A. </w:t>
      </w:r>
    </w:p>
    <w:p w14:paraId="63A0A9A0" w14:textId="77E76592" w:rsidR="00DA6310" w:rsidRDefault="00DA6310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5DED74F5" w14:textId="3FF1BA70" w:rsidR="00DA6310" w:rsidRDefault="00DA6310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01DE9F4" wp14:editId="44245629">
            <wp:simplePos x="0" y="0"/>
            <wp:positionH relativeFrom="column">
              <wp:posOffset>-9525</wp:posOffset>
            </wp:positionH>
            <wp:positionV relativeFrom="paragraph">
              <wp:posOffset>12065</wp:posOffset>
            </wp:positionV>
            <wp:extent cx="6286500" cy="6521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386BF" w14:textId="0A7B770D" w:rsidR="00DA6310" w:rsidRDefault="00DA6310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57825AEF" w14:textId="4D91AF64" w:rsidR="00DA6310" w:rsidRDefault="00DA6310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4FA6773A" w14:textId="4038CF20" w:rsidR="00DA6310" w:rsidRDefault="00DA6310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5E6EDD68" w14:textId="5E30D65E" w:rsidR="00DA6310" w:rsidRDefault="00DA6310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129CAA18" w14:textId="1F361B4F" w:rsidR="00DA6310" w:rsidRDefault="00DA6310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79C26F33" w14:textId="77777777" w:rsidR="00DA6310" w:rsidRPr="00BA26AE" w:rsidRDefault="00DA6310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5ADD54C0" w14:textId="2741608F" w:rsidR="000225B0" w:rsidRDefault="000225B0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BA26AE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3- Calculate the DCT matrix A. </w:t>
      </w:r>
    </w:p>
    <w:p w14:paraId="122228AE" w14:textId="085ED828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39972836" w14:textId="3CE76089" w:rsidR="00831DBE" w:rsidRDefault="00C90FA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36F2E5B" wp14:editId="56FD8965">
            <wp:simplePos x="0" y="0"/>
            <wp:positionH relativeFrom="margin">
              <wp:align>left</wp:align>
            </wp:positionH>
            <wp:positionV relativeFrom="paragraph">
              <wp:posOffset>4975</wp:posOffset>
            </wp:positionV>
            <wp:extent cx="6286500" cy="1761490"/>
            <wp:effectExtent l="0" t="0" r="0" b="0"/>
            <wp:wrapNone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C1512" w14:textId="777118D8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48D31758" w14:textId="653374FE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021C0EF1" w14:textId="0975DECA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09F09772" w14:textId="6DEEB363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7964DCBE" w14:textId="2D756108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0B183B10" w14:textId="3B9E8F68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4CF06445" w14:textId="3D437C97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610F784E" w14:textId="2987452B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45754DA0" w14:textId="402FC625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03D15D2D" w14:textId="11F031C3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46B1B1F9" w14:textId="2A0576C6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2EAA5130" w14:textId="56F96E4F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3A09BEAA" w14:textId="22E4642A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2EE36205" w14:textId="64342D96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40C5B02E" w14:textId="7B04A2A2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7BE01D74" w14:textId="5FD6EE0A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5376DC0F" w14:textId="11E510E8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1BC64583" w14:textId="20657308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6EFAB579" w14:textId="2310CC4F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567AB529" w14:textId="3C84C428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4C65F957" w14:textId="7F1B4B07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551A563C" w14:textId="6E6B1E06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1E6BD168" w14:textId="294D34C3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11EDD63D" w14:textId="6C409AE1" w:rsidR="00831DB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058296D6" w14:textId="77777777" w:rsidR="00831DBE" w:rsidRPr="00BA26AE" w:rsidRDefault="00831DBE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7809266F" w14:textId="11FBFB6D" w:rsidR="000225B0" w:rsidRDefault="000225B0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BA26AE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lastRenderedPageBreak/>
        <w:t xml:space="preserve">4- Plot the function y = sin(x) + x - x cos(x) in two separate figures for the intervals: 0 &lt; x &lt; 30 and 100 &lt; x &lt; 100. Add a title and axes description. </w:t>
      </w:r>
    </w:p>
    <w:p w14:paraId="0AE94856" w14:textId="3288C683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44345D11" w14:textId="27E327F9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50814A48" w14:textId="199C8E31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607B582" wp14:editId="785FD54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286500" cy="2508885"/>
            <wp:effectExtent l="0" t="0" r="0" b="571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ED39E" w14:textId="6C293847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0460DA82" w14:textId="12AB511F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5153C5F6" w14:textId="15DE54F2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0D6D94F2" w14:textId="3FF7B0E6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1C4A4F1C" w14:textId="69C999B2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761A282A" w14:textId="6483BFAD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2D5D49C2" w14:textId="6EE35F41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23CA4144" w14:textId="2136A2E6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48141930" w14:textId="461712CA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7E38ACBD" w14:textId="5F47DB4D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62B4F090" w14:textId="527DAB1D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3A1A5978" w14:textId="1FE71395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7EE6FD70" w14:textId="7E95A85F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4E6939EC" w14:textId="35E004DA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6E26EB2C" w14:textId="0F84ED84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79989EC4" w14:textId="6E9BBA96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05F2F32D" w14:textId="6751F9E3" w:rsidR="007C4B93" w:rsidRPr="007C4B93" w:rsidRDefault="007C4B93" w:rsidP="007C4B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4B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F0622C" wp14:editId="1C5CD448">
            <wp:simplePos x="0" y="0"/>
            <wp:positionH relativeFrom="column">
              <wp:posOffset>422641</wp:posOffset>
            </wp:positionH>
            <wp:positionV relativeFrom="paragraph">
              <wp:posOffset>22439</wp:posOffset>
            </wp:positionV>
            <wp:extent cx="4819015" cy="3618230"/>
            <wp:effectExtent l="0" t="0" r="635" b="1270"/>
            <wp:wrapNone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3D6227" w14:textId="2FEB4DCE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7114B74B" w14:textId="42C8A1D2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25F4CC95" w14:textId="3B593B0F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693B7A80" w14:textId="29D7685A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47CB1518" w14:textId="54F50FBC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58698D37" w14:textId="645B62BA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20E75B0E" w14:textId="669CE7A0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2C6EC02A" w14:textId="2FCED956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2D74760F" w14:textId="67E1F1AB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62010D41" w14:textId="5D66522D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396B60D7" w14:textId="676EDF6F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237EA288" w14:textId="4C2E02E3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1C31A33F" w14:textId="37506721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22911C28" w14:textId="33F1E2BB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6193DC40" w14:textId="0075658F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32C5DE6A" w14:textId="6BF25C93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4BD67777" w14:textId="7DB1DC6E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2B625DC0" w14:textId="77B356E7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3619D90D" w14:textId="18A88863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14850E71" w14:textId="4F87BBAC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25379F49" w14:textId="61E67947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61C776C0" w14:textId="3C239B69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3D0DE80E" w14:textId="598C43EA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7516583F" w14:textId="75446CD5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5D1022A2" w14:textId="4F0D9969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57C334F3" w14:textId="76D32604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1D665C32" w14:textId="7AEB9DA3" w:rsidR="007C4B93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3C0B6E40" w14:textId="77777777" w:rsidR="007C4B93" w:rsidRPr="00BA26AE" w:rsidRDefault="007C4B93" w:rsidP="00BA26AE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1214649E" w14:textId="61A66E36" w:rsidR="000225B0" w:rsidRPr="00544ED6" w:rsidRDefault="000225B0" w:rsidP="00544ED6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544ED6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lastRenderedPageBreak/>
        <w:t xml:space="preserve">5- Plot a circle with the radius r = 2, knowing that the parametric equation of a circle is [x(t), y(t)] = [r cos(t); r sin(t)] for t = [0; 2pi]. </w:t>
      </w:r>
    </w:p>
    <w:p w14:paraId="3F8153E4" w14:textId="0ED70E0C" w:rsidR="00DA6310" w:rsidRDefault="00DA631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3AA6C527" w14:textId="48DF007B" w:rsidR="00DA6310" w:rsidRDefault="00FC454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1F39DD1" wp14:editId="1CD71F24">
            <wp:simplePos x="0" y="0"/>
            <wp:positionH relativeFrom="column">
              <wp:posOffset>39798</wp:posOffset>
            </wp:positionH>
            <wp:positionV relativeFrom="paragraph">
              <wp:posOffset>21621</wp:posOffset>
            </wp:positionV>
            <wp:extent cx="6286500" cy="2780665"/>
            <wp:effectExtent l="0" t="0" r="0" b="635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CE030" w14:textId="1F62703D" w:rsidR="00DA6310" w:rsidRDefault="00DA631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008F7BE6" w14:textId="28938F6B" w:rsidR="00DA6310" w:rsidRDefault="00DA631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1C9C5284" w14:textId="77777777" w:rsidR="00DA6310" w:rsidRDefault="00DA631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58454E1B" w14:textId="77777777" w:rsidR="00DA6310" w:rsidRDefault="00DA631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1FFD51C9" w14:textId="77777777" w:rsidR="00DA6310" w:rsidRDefault="00DA631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675AB37F" w14:textId="77777777" w:rsidR="00DA6310" w:rsidRDefault="00DA631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5C003FAE" w14:textId="77777777" w:rsidR="00DA6310" w:rsidRDefault="00DA631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2B37D2D8" w14:textId="77777777" w:rsidR="00DA6310" w:rsidRDefault="00DA631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01F9364B" w14:textId="77777777" w:rsidR="00DA6310" w:rsidRDefault="00DA631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51523FEB" w14:textId="77777777" w:rsidR="00DA6310" w:rsidRDefault="00DA631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3346D4D9" w14:textId="77777777" w:rsidR="00DA6310" w:rsidRDefault="00DA631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6DE766FA" w14:textId="131C8900" w:rsidR="00DA6310" w:rsidRDefault="00DA631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30EB1851" w14:textId="03F032F2" w:rsidR="00DA6310" w:rsidRDefault="00DA631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06A58A4E" w14:textId="0B7322FA" w:rsidR="00DA6310" w:rsidRDefault="00DA631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786F98E4" w14:textId="4E976540" w:rsidR="00DA6310" w:rsidRDefault="00DA631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57ED0A45" w14:textId="3F4AFBFE" w:rsidR="00DA6310" w:rsidRDefault="00DA631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4F293314" w14:textId="4B6B86F5" w:rsidR="00E13696" w:rsidRDefault="00FC454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1F3E7E3" wp14:editId="33DAADFE">
            <wp:simplePos x="0" y="0"/>
            <wp:positionH relativeFrom="column">
              <wp:posOffset>792679</wp:posOffset>
            </wp:positionH>
            <wp:positionV relativeFrom="paragraph">
              <wp:posOffset>88233</wp:posOffset>
            </wp:positionV>
            <wp:extent cx="4615834" cy="3488690"/>
            <wp:effectExtent l="0" t="0" r="0" b="0"/>
            <wp:wrapNone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 rotWithShape="1">
                    <a:blip r:embed="rId17"/>
                    <a:srcRect l="954" r="927" b="988"/>
                    <a:stretch/>
                  </pic:blipFill>
                  <pic:spPr bwMode="auto">
                    <a:xfrm>
                      <a:off x="0" y="0"/>
                      <a:ext cx="4615834" cy="348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698313" w14:textId="2CAC34B9" w:rsidR="00E13696" w:rsidRDefault="00E1369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3E8CE78C" w14:textId="29981BB4" w:rsidR="00E13696" w:rsidRDefault="00E1369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795AD915" w14:textId="2D46F510" w:rsidR="00E13696" w:rsidRDefault="00E1369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16343929" w14:textId="6C81A545" w:rsidR="00E13696" w:rsidRDefault="00E1369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44AE3DEE" w14:textId="6B8AA2A8" w:rsidR="00E13696" w:rsidRDefault="00E1369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408F0702" w14:textId="4A0CBADB" w:rsidR="00E13696" w:rsidRDefault="00E1369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6569494F" w14:textId="132E4F2B" w:rsidR="00E13696" w:rsidRDefault="00E1369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729FD493" w14:textId="78AAEED4" w:rsidR="00E13696" w:rsidRDefault="00E1369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50993CB7" w14:textId="21BB2282" w:rsidR="00E13696" w:rsidRDefault="00E1369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23278987" w14:textId="3ED3D1A4" w:rsidR="00E13696" w:rsidRDefault="00E1369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5F1E52FF" w14:textId="2962F959" w:rsidR="00E13696" w:rsidRDefault="00E1369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550496B5" w14:textId="2C16939E" w:rsidR="00E13696" w:rsidRDefault="00E1369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7929E385" w14:textId="570A5E53" w:rsidR="00E13696" w:rsidRDefault="00E1369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43D17D7B" w14:textId="1AA67277" w:rsidR="00E13696" w:rsidRDefault="00E1369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7E81F134" w14:textId="322E47DF" w:rsidR="00FC4546" w:rsidRDefault="00FC454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3487F8D9" w14:textId="5F627792" w:rsidR="00FC4546" w:rsidRDefault="00FC454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5F91F49A" w14:textId="7D61AC9B" w:rsidR="00FC4546" w:rsidRDefault="00FC454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2727AF65" w14:textId="38807D8C" w:rsidR="00FC4546" w:rsidRDefault="00FC454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345D451E" w14:textId="793160E5" w:rsidR="00FC4546" w:rsidRDefault="00FC454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765F1897" w14:textId="393F4C2C" w:rsidR="00FC4546" w:rsidRDefault="00FC454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4C59FC71" w14:textId="33364754" w:rsidR="00FC4546" w:rsidRDefault="00FC454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445B37E8" w14:textId="7A7CA9AD" w:rsidR="00FC4546" w:rsidRDefault="00FC454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1B864F5B" w14:textId="0A9F1321" w:rsidR="00FC4546" w:rsidRDefault="00FC454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13AD8DE4" w14:textId="04292073" w:rsidR="00FC4546" w:rsidRDefault="00FC454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38CE8D3B" w14:textId="670CE5C6" w:rsidR="00FC4546" w:rsidRDefault="00FC454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74D7D8DC" w14:textId="7725322D" w:rsidR="00FC4546" w:rsidRDefault="00FC454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6902EBFF" w14:textId="4B97E7FD" w:rsidR="00FC4546" w:rsidRDefault="00FC454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1DABB425" w14:textId="5F2AC41C" w:rsidR="00FC4546" w:rsidRDefault="00FC454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06B249C1" w14:textId="77777777" w:rsidR="00FC4546" w:rsidRDefault="00FC454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42F8759F" w14:textId="77777777" w:rsidR="00E13696" w:rsidRDefault="00E13696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3364B147" w14:textId="777BB9B6" w:rsidR="000225B0" w:rsidRPr="00544ED6" w:rsidRDefault="000225B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544ED6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lastRenderedPageBreak/>
        <w:t xml:space="preserve">6- Plot </w:t>
      </w:r>
    </w:p>
    <w:p w14:paraId="6829B7DC" w14:textId="2AC7F549" w:rsidR="000225B0" w:rsidRDefault="006F753F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  <w:vertAlign w:val="superscript"/>
        </w:rPr>
      </w:pPr>
      <w:r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    </w:t>
      </w:r>
      <w:r w:rsidRPr="006F753F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>X(t)=</w:t>
      </w:r>
      <w:proofErr w:type="spellStart"/>
      <w:r w:rsidRPr="006F753F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>Ce</w:t>
      </w:r>
      <w:r>
        <w:rPr>
          <w:rFonts w:ascii="Times New Roman" w:hAnsi="Times New Roman" w:cs="Times New Roman"/>
          <w:color w:val="B3186D" w:themeColor="accent1" w:themeShade="BF"/>
          <w:sz w:val="23"/>
          <w:szCs w:val="23"/>
          <w:vertAlign w:val="superscript"/>
        </w:rPr>
        <w:t>at</w:t>
      </w:r>
      <w:proofErr w:type="spellEnd"/>
    </w:p>
    <w:p w14:paraId="5419AC90" w14:textId="4F17CBF1" w:rsidR="00DA6310" w:rsidRDefault="00DA631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  <w:vertAlign w:val="superscript"/>
        </w:rPr>
      </w:pPr>
    </w:p>
    <w:p w14:paraId="63D0230B" w14:textId="1113B6D5" w:rsidR="00DA6310" w:rsidRPr="006F753F" w:rsidRDefault="00DA631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  <w:vertAlign w:val="superscript"/>
        </w:rPr>
      </w:pPr>
    </w:p>
    <w:p w14:paraId="237F5CF3" w14:textId="0B9C20F8" w:rsidR="000225B0" w:rsidRPr="001438DB" w:rsidRDefault="006F753F" w:rsidP="001438DB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1438DB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>C=</w:t>
      </w:r>
      <w:r w:rsidR="00DA6310" w:rsidRPr="001438DB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>0.</w:t>
      </w:r>
      <w:proofErr w:type="gramStart"/>
      <w:r w:rsidR="00DA6310" w:rsidRPr="001438DB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>5 ,</w:t>
      </w:r>
      <w:proofErr w:type="gramEnd"/>
      <w:r w:rsidR="00DA6310" w:rsidRPr="001438DB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 a=0.2</w:t>
      </w:r>
    </w:p>
    <w:p w14:paraId="681D8A93" w14:textId="06AE2A36" w:rsidR="000225B0" w:rsidRPr="001438DB" w:rsidRDefault="000225B0" w:rsidP="001438DB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1438DB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>b- C=</w:t>
      </w:r>
      <w:proofErr w:type="gramStart"/>
      <w:r w:rsidRPr="001438DB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>1 ,</w:t>
      </w:r>
      <w:proofErr w:type="gramEnd"/>
      <w:r w:rsidRPr="001438DB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 a=0.2 </w:t>
      </w:r>
    </w:p>
    <w:p w14:paraId="505A215D" w14:textId="77777777" w:rsidR="000225B0" w:rsidRPr="001438DB" w:rsidRDefault="000225B0" w:rsidP="001438DB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1438DB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c- C= 0.5, a=-0.2 </w:t>
      </w:r>
    </w:p>
    <w:p w14:paraId="2CBEBF35" w14:textId="1E554E44" w:rsidR="000225B0" w:rsidRPr="001438DB" w:rsidRDefault="000225B0" w:rsidP="000225B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1438DB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d- C=1, a= -0.5 </w:t>
      </w:r>
    </w:p>
    <w:p w14:paraId="2CBA269A" w14:textId="50716F8C" w:rsidR="000225B0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B7842AE" wp14:editId="799E6BB3">
            <wp:simplePos x="0" y="0"/>
            <wp:positionH relativeFrom="margin">
              <wp:posOffset>164788</wp:posOffset>
            </wp:positionH>
            <wp:positionV relativeFrom="paragraph">
              <wp:posOffset>135298</wp:posOffset>
            </wp:positionV>
            <wp:extent cx="3298572" cy="3752324"/>
            <wp:effectExtent l="0" t="0" r="0" b="635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6780" cy="3761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7A7DD" w14:textId="11219583" w:rsidR="001438DB" w:rsidRDefault="001438DB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3A71431D" w14:textId="15BAF432" w:rsidR="001438DB" w:rsidRDefault="001438DB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7B7301D2" w14:textId="55939608" w:rsidR="001438DB" w:rsidRDefault="001438DB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2756DD93" w14:textId="153FFECA" w:rsidR="001438DB" w:rsidRDefault="001438DB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09BB52C3" w14:textId="1C9CE84C" w:rsidR="001438DB" w:rsidRDefault="001438DB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2583168E" w14:textId="4A422EAA" w:rsidR="00AC3B0E" w:rsidRPr="00AC3B0E" w:rsidRDefault="00AC3B0E" w:rsidP="00AC3B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5DAE92" w14:textId="55A3BB0A" w:rsidR="001438DB" w:rsidRDefault="001438DB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35E73E28" w14:textId="0D4C8259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2F1DDFF1" w14:textId="2824F9B8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2D8CC12A" w14:textId="431407C1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75416DBA" w14:textId="6A1B6404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37D8D993" w14:textId="4E6729DD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7D3D5314" w14:textId="78E3191B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58AB75F6" w14:textId="5E3FEE44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5FA99441" w14:textId="7F4DDF8E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0C256944" w14:textId="1244104D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58320F18" w14:textId="11C2F5D9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4AE91CC3" w14:textId="6C013B4E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064D10B5" w14:textId="64A52729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282E2BBF" w14:textId="0E510B0B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56215181" w14:textId="574097A8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6406E10B" w14:textId="76F45B1A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1757FB2B" w14:textId="1CD84601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594FED70" w14:textId="411361FB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AC3B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 wp14:anchorId="205CDC7B" wp14:editId="1C47B8F1">
            <wp:simplePos x="0" y="0"/>
            <wp:positionH relativeFrom="column">
              <wp:posOffset>141605</wp:posOffset>
            </wp:positionH>
            <wp:positionV relativeFrom="paragraph">
              <wp:posOffset>40005</wp:posOffset>
            </wp:positionV>
            <wp:extent cx="4044315" cy="3023235"/>
            <wp:effectExtent l="0" t="0" r="0" b="5715"/>
            <wp:wrapNone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3A5BB" w14:textId="2A6CD105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31489FB5" w14:textId="4A23BDA4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582F2314" w14:textId="62ACD0A1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73AB0D68" w14:textId="240F4318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7BD8D67C" w14:textId="48A9551F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23336CB1" w14:textId="60D75CE3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7AB9B0EB" w14:textId="40C50E2C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62BD8FEA" w14:textId="1D46ED5C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450CA4BC" w14:textId="156EE49A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5A449A12" w14:textId="14D7923D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2D11DEA4" w14:textId="21970110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3910813B" w14:textId="493A73AC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62747303" w14:textId="286D18A7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7C577AFB" w14:textId="4315F7DA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3CD24C06" w14:textId="6ABB563F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2FE8A773" w14:textId="0B6CA439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61E4D015" w14:textId="220FAA5F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4E07B1D6" w14:textId="183E48D8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287D41BD" w14:textId="340E5128" w:rsidR="00AC3B0E" w:rsidRDefault="00AC3B0E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34BEEA27" w14:textId="50CAF6C5" w:rsidR="001438DB" w:rsidRPr="00FE7949" w:rsidRDefault="00FE7949" w:rsidP="000225B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noBreakHyphen/>
      </w:r>
    </w:p>
    <w:p w14:paraId="7C67AD52" w14:textId="77777777" w:rsidR="000225B0" w:rsidRPr="000B3DB4" w:rsidRDefault="000225B0" w:rsidP="000B3DB4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0B3DB4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7- </w:t>
      </w:r>
      <w:proofErr w:type="gramStart"/>
      <w:r w:rsidRPr="000B3DB4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>Plot :</w:t>
      </w:r>
      <w:proofErr w:type="gramEnd"/>
      <w:r w:rsidRPr="000B3DB4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 </w:t>
      </w:r>
    </w:p>
    <w:p w14:paraId="307118A7" w14:textId="0A7C2583" w:rsidR="000225B0" w:rsidRPr="000B3DB4" w:rsidRDefault="000B3DB4" w:rsidP="00201149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>a.</w:t>
      </w:r>
      <w:ins w:id="0" w:author="ALI REDHA ALI ALJUFAIRI" w:date="2022-06-29T03:22:00Z">
        <w:r w:rsidR="00B209CD" w:rsidRPr="00B209CD">
          <w:rPr>
            <w:rFonts w:ascii="Times New Roman" w:hAnsi="Times New Roman" w:cs="Times New Roman"/>
            <w:color w:val="B3186D" w:themeColor="accent1" w:themeShade="BF"/>
            <w:sz w:val="23"/>
            <w:szCs w:val="23"/>
          </w:rPr>
          <w:t xml:space="preserve"> </w:t>
        </w:r>
        <w:bookmarkStart w:id="1" w:name="_Hlk107365638"/>
        <w:r w:rsidR="00B209CD" w:rsidRPr="006F753F">
          <w:rPr>
            <w:rFonts w:ascii="Times New Roman" w:hAnsi="Times New Roman" w:cs="Times New Roman"/>
            <w:color w:val="B3186D" w:themeColor="accent1" w:themeShade="BF"/>
            <w:sz w:val="23"/>
            <w:szCs w:val="23"/>
          </w:rPr>
          <w:t>e</w:t>
        </w:r>
      </w:ins>
      <w:bookmarkEnd w:id="1"/>
      <w:r w:rsidR="000225B0" w:rsidRPr="000B3DB4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(0.5t) cos (2t+1) </w:t>
      </w:r>
    </w:p>
    <w:p w14:paraId="683DB5A0" w14:textId="534CEA65" w:rsidR="000B3DB4" w:rsidRDefault="000B3DB4" w:rsidP="000B3DB4">
      <w:pPr>
        <w:pStyle w:val="Default"/>
        <w:spacing w:after="27"/>
        <w:rPr>
          <w:rFonts w:ascii="Times New Roman" w:hAnsi="Times New Roman" w:cs="Times New Roman"/>
          <w:color w:val="auto"/>
          <w:sz w:val="23"/>
          <w:szCs w:val="23"/>
        </w:rPr>
      </w:pPr>
    </w:p>
    <w:p w14:paraId="71BBE27F" w14:textId="1975386A" w:rsidR="00FE7949" w:rsidRPr="00FE7949" w:rsidRDefault="00FE7949" w:rsidP="00FE79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83090" wp14:editId="6C0E2305">
            <wp:extent cx="4667250" cy="3489325"/>
            <wp:effectExtent l="0" t="0" r="0" b="0"/>
            <wp:docPr id="11" name="Picture 1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55693" w14:textId="51C6F9ED" w:rsidR="00FE7949" w:rsidRDefault="00FE7949" w:rsidP="000B3DB4">
      <w:pPr>
        <w:pStyle w:val="Default"/>
        <w:spacing w:after="27"/>
        <w:rPr>
          <w:rFonts w:ascii="Times New Roman" w:hAnsi="Times New Roman" w:cs="Times New Roman"/>
          <w:color w:val="auto"/>
          <w:sz w:val="23"/>
          <w:szCs w:val="23"/>
        </w:rPr>
      </w:pPr>
    </w:p>
    <w:p w14:paraId="596EDF99" w14:textId="0D84DD02" w:rsidR="00FE7949" w:rsidRDefault="00FE7949" w:rsidP="000B3DB4">
      <w:pPr>
        <w:pStyle w:val="Default"/>
        <w:spacing w:after="27"/>
        <w:rPr>
          <w:rFonts w:ascii="Times New Roman" w:hAnsi="Times New Roman" w:cs="Times New Roman"/>
          <w:color w:val="auto"/>
          <w:sz w:val="23"/>
          <w:szCs w:val="23"/>
        </w:rPr>
      </w:pPr>
    </w:p>
    <w:p w14:paraId="70DB41FE" w14:textId="77777777" w:rsidR="00FE7949" w:rsidRDefault="00FE7949" w:rsidP="000B3DB4">
      <w:pPr>
        <w:pStyle w:val="Default"/>
        <w:spacing w:after="27"/>
        <w:rPr>
          <w:rFonts w:ascii="Times New Roman" w:hAnsi="Times New Roman" w:cs="Times New Roman"/>
          <w:color w:val="auto"/>
          <w:sz w:val="23"/>
          <w:szCs w:val="23"/>
        </w:rPr>
      </w:pPr>
    </w:p>
    <w:p w14:paraId="41759B95" w14:textId="77777777" w:rsidR="000B3DB4" w:rsidRPr="00A60BFB" w:rsidRDefault="000B3DB4" w:rsidP="00A60BFB">
      <w:pPr>
        <w:pStyle w:val="Default"/>
        <w:ind w:firstLine="720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7DCB8DDD" w14:textId="44203A0E" w:rsidR="000225B0" w:rsidRPr="00A60BFB" w:rsidRDefault="000225B0" w:rsidP="00A60BFB">
      <w:pPr>
        <w:pStyle w:val="Default"/>
        <w:ind w:firstLine="720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A60BFB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b. </w:t>
      </w:r>
      <w:ins w:id="2" w:author="ALI REDHA ALI ALJUFAIRI" w:date="2022-06-29T03:27:00Z">
        <w:r w:rsidR="00A60BFB" w:rsidRPr="00A60BFB">
          <w:rPr>
            <w:rFonts w:ascii="Times New Roman" w:hAnsi="Times New Roman" w:cs="Times New Roman"/>
            <w:color w:val="B3186D" w:themeColor="accent1" w:themeShade="BF"/>
            <w:sz w:val="23"/>
            <w:szCs w:val="23"/>
          </w:rPr>
          <w:t>e</w:t>
        </w:r>
      </w:ins>
      <w:del w:id="3" w:author="ALI REDHA ALI ALJUFAIRI" w:date="2022-06-29T03:26:00Z">
        <w:r w:rsidRPr="00201149" w:rsidDel="00A60BFB">
          <w:rPr>
            <w:rFonts w:ascii="Times New Roman" w:hAnsi="Times New Roman" w:cs="Times New Roman"/>
            <w:color w:val="B3186D" w:themeColor="accent1" w:themeShade="BF"/>
            <w:sz w:val="23"/>
            <w:szCs w:val="23"/>
            <w:vertAlign w:val="superscript"/>
          </w:rPr>
          <w:delText>Exp</w:delText>
        </w:r>
      </w:del>
      <w:del w:id="4" w:author="ALI REDHA ALI ALJUFAIRI" w:date="2022-06-29T03:23:00Z">
        <w:r w:rsidRPr="00201149" w:rsidDel="00B209CD">
          <w:rPr>
            <w:rFonts w:ascii="Times New Roman" w:hAnsi="Times New Roman" w:cs="Times New Roman"/>
            <w:color w:val="B3186D" w:themeColor="accent1" w:themeShade="BF"/>
            <w:sz w:val="23"/>
            <w:szCs w:val="23"/>
            <w:vertAlign w:val="superscript"/>
          </w:rPr>
          <w:delText xml:space="preserve"> </w:delText>
        </w:r>
      </w:del>
      <w:r w:rsidRPr="00201149">
        <w:rPr>
          <w:rFonts w:ascii="Times New Roman" w:hAnsi="Times New Roman" w:cs="Times New Roman"/>
          <w:color w:val="B3186D" w:themeColor="accent1" w:themeShade="BF"/>
          <w:sz w:val="23"/>
          <w:szCs w:val="23"/>
          <w:vertAlign w:val="superscript"/>
        </w:rPr>
        <w:t>(-0.1t)</w:t>
      </w:r>
      <w:r w:rsidRPr="00A60BFB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 cos (4t+1) </w:t>
      </w:r>
    </w:p>
    <w:p w14:paraId="53A7AA2B" w14:textId="44D866CB" w:rsidR="00A346CC" w:rsidRDefault="00A346CC" w:rsidP="00770886">
      <w:pPr>
        <w:spacing w:line="240" w:lineRule="auto"/>
        <w:rPr>
          <w:rFonts w:cs="Calibri"/>
          <w:sz w:val="24"/>
          <w:szCs w:val="24"/>
        </w:rPr>
      </w:pPr>
    </w:p>
    <w:p w14:paraId="3CEC5682" w14:textId="51BF8E1F" w:rsidR="00201149" w:rsidRDefault="00201149" w:rsidP="00770886">
      <w:pPr>
        <w:spacing w:line="240" w:lineRule="auto"/>
        <w:rPr>
          <w:rFonts w:cs="Calibri"/>
          <w:sz w:val="24"/>
          <w:szCs w:val="24"/>
        </w:rPr>
      </w:pPr>
    </w:p>
    <w:p w14:paraId="3CBC0D62" w14:textId="155A4571" w:rsidR="00201149" w:rsidRDefault="00201149" w:rsidP="00770886">
      <w:pPr>
        <w:spacing w:line="240" w:lineRule="auto"/>
        <w:rPr>
          <w:rFonts w:cs="Calibri"/>
          <w:sz w:val="24"/>
          <w:szCs w:val="24"/>
        </w:rPr>
      </w:pPr>
    </w:p>
    <w:p w14:paraId="4326B58D" w14:textId="3F0FB039" w:rsidR="00201149" w:rsidRDefault="00201149" w:rsidP="00770886">
      <w:pPr>
        <w:spacing w:line="240" w:lineRule="auto"/>
        <w:rPr>
          <w:rFonts w:cs="Calibri"/>
          <w:sz w:val="24"/>
          <w:szCs w:val="24"/>
        </w:rPr>
      </w:pPr>
    </w:p>
    <w:p w14:paraId="57E857EB" w14:textId="0781AAB7" w:rsidR="00201149" w:rsidRDefault="00201149" w:rsidP="00770886">
      <w:pPr>
        <w:spacing w:line="240" w:lineRule="auto"/>
        <w:rPr>
          <w:rFonts w:cs="Calibri"/>
          <w:sz w:val="24"/>
          <w:szCs w:val="24"/>
        </w:rPr>
      </w:pPr>
    </w:p>
    <w:p w14:paraId="147EE7E1" w14:textId="63925B75" w:rsidR="00201149" w:rsidRDefault="00201149" w:rsidP="00770886">
      <w:pPr>
        <w:spacing w:line="240" w:lineRule="auto"/>
        <w:rPr>
          <w:rFonts w:cs="Calibri"/>
          <w:sz w:val="24"/>
          <w:szCs w:val="24"/>
        </w:rPr>
      </w:pPr>
    </w:p>
    <w:p w14:paraId="00CB849B" w14:textId="77777777" w:rsidR="00201149" w:rsidRDefault="00201149" w:rsidP="00770886">
      <w:pPr>
        <w:spacing w:line="240" w:lineRule="auto"/>
        <w:rPr>
          <w:rFonts w:cs="Calibri"/>
          <w:sz w:val="24"/>
          <w:szCs w:val="24"/>
        </w:rPr>
      </w:pPr>
    </w:p>
    <w:p w14:paraId="17A5ACD2" w14:textId="77777777" w:rsidR="00A346CC" w:rsidRDefault="00A346CC" w:rsidP="00770886">
      <w:pPr>
        <w:spacing w:line="240" w:lineRule="auto"/>
        <w:rPr>
          <w:rFonts w:cs="Calibri"/>
          <w:sz w:val="24"/>
          <w:szCs w:val="24"/>
        </w:rPr>
      </w:pPr>
    </w:p>
    <w:p w14:paraId="089BF1C5" w14:textId="4A9E28AC" w:rsidR="00351ECA" w:rsidRDefault="00351ECA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69C58214" w14:textId="591C387E" w:rsidR="00004DBB" w:rsidRDefault="00004DBB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2AB023F3" w14:textId="425FE384" w:rsidR="00004DBB" w:rsidRDefault="00004DBB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25D7C1EF" w14:textId="77777777" w:rsidR="00201149" w:rsidRDefault="00201149" w:rsidP="00201149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8- If x(t)=sin (2Π t) and y(t) = e-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10t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z= x(t) * y(t) </w:t>
      </w:r>
    </w:p>
    <w:p w14:paraId="6137B185" w14:textId="16D67850" w:rsidR="00201149" w:rsidRDefault="00201149" w:rsidP="00201149">
      <w:pPr>
        <w:pStyle w:val="Default"/>
        <w:rPr>
          <w:color w:val="auto"/>
          <w:sz w:val="23"/>
          <w:szCs w:val="23"/>
        </w:rPr>
      </w:pPr>
    </w:p>
    <w:p w14:paraId="3CD25025" w14:textId="1BFA8973" w:rsidR="00FF5926" w:rsidRDefault="00461AE1" w:rsidP="00201149">
      <w:pPr>
        <w:pStyle w:val="Default"/>
        <w:rPr>
          <w:color w:val="auto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B8B7F85" wp14:editId="0E938D73">
            <wp:simplePos x="0" y="0"/>
            <wp:positionH relativeFrom="margin">
              <wp:align>right</wp:align>
            </wp:positionH>
            <wp:positionV relativeFrom="paragraph">
              <wp:posOffset>139700</wp:posOffset>
            </wp:positionV>
            <wp:extent cx="6286500" cy="3270250"/>
            <wp:effectExtent l="0" t="0" r="0" b="6350"/>
            <wp:wrapNone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CA772" w14:textId="6F00A21E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065853B6" w14:textId="346EDBFF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0395CC09" w14:textId="24C12467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209E4090" w14:textId="721F902D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3FEB1392" w14:textId="385AA061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07C78900" w14:textId="0CDF7DB9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74E6E8F0" w14:textId="59832B02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1815D441" w14:textId="187C8401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7BE0CB4A" w14:textId="79E3C72C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325CD567" w14:textId="2E7391FB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22B4218D" w14:textId="7377F01E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5B439D31" w14:textId="4BF24907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28E85E6C" w14:textId="757B16A5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0E20A7BD" w14:textId="15CFB170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5BD6DCDE" w14:textId="5CE41FEA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36A94A18" w14:textId="178C5EC0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7F1BB207" w14:textId="6489C548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1462360C" w14:textId="16C02A80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652B368E" w14:textId="45D8DF6B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2BFFF30D" w14:textId="151BF1C6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6C16E74F" w14:textId="45B4AC3F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3F40D21D" w14:textId="34C98B96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32FCC64B" w14:textId="26500C0E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67EB42A2" w14:textId="1913DA33" w:rsidR="00FF5926" w:rsidRDefault="007E1EEF" w:rsidP="00201149">
      <w:pPr>
        <w:pStyle w:val="Default"/>
        <w:rPr>
          <w:color w:val="auto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9A69971" wp14:editId="55CD089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772025" cy="3590925"/>
            <wp:effectExtent l="0" t="0" r="9525" b="9525"/>
            <wp:wrapNone/>
            <wp:docPr id="13" name="Picture 1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, hist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1A7E4" w14:textId="3FE28CFA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714720AB" w14:textId="50BD35C2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05C43436" w14:textId="5313C233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380DFC6A" w14:textId="0B9938D7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10264AC7" w14:textId="280F7063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7357535D" w14:textId="782608F9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663331C4" w14:textId="5509090A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56ACA07E" w14:textId="3795F623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0F1079EE" w14:textId="06225171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6D9B1572" w14:textId="7192957F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1F7E164F" w14:textId="432AA133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55770CD3" w14:textId="5333D8B0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070CB035" w14:textId="0CD093AF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38BE5D6B" w14:textId="7A12983A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3666D86A" w14:textId="2289315A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0437112E" w14:textId="4F9AD020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012F413B" w14:textId="0CE6339A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76565324" w14:textId="68C07A42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3B1F270B" w14:textId="3529AE82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1B187F14" w14:textId="15CFF18B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65721BB7" w14:textId="659E1A7D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7D6B1389" w14:textId="10A75826" w:rsidR="00FF5926" w:rsidRDefault="007E1EEF" w:rsidP="00201149">
      <w:pPr>
        <w:pStyle w:val="Default"/>
        <w:rPr>
          <w:color w:val="auto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7EED5B54" wp14:editId="1CF869CD">
            <wp:simplePos x="0" y="0"/>
            <wp:positionH relativeFrom="column">
              <wp:posOffset>979715</wp:posOffset>
            </wp:positionH>
            <wp:positionV relativeFrom="paragraph">
              <wp:posOffset>-950661</wp:posOffset>
            </wp:positionV>
            <wp:extent cx="4686300" cy="3524250"/>
            <wp:effectExtent l="0" t="0" r="0" b="0"/>
            <wp:wrapNone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35458" w14:textId="7D9780D7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3836C63F" w14:textId="28602865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0BFA6570" w14:textId="20123CC0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76B15B07" w14:textId="6CBC2465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097017AD" w14:textId="370EA74C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05436352" w14:textId="00FF9959" w:rsidR="00FF5926" w:rsidRDefault="00FF5926" w:rsidP="00201149">
      <w:pPr>
        <w:pStyle w:val="Default"/>
        <w:rPr>
          <w:color w:val="auto"/>
          <w:sz w:val="23"/>
          <w:szCs w:val="23"/>
        </w:rPr>
      </w:pPr>
    </w:p>
    <w:p w14:paraId="68AA9477" w14:textId="00C59DE1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38466F0B" w14:textId="011EDC95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1800E812" w14:textId="75D3A6E5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53B698E9" w14:textId="1F1512AA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0679CC71" w14:textId="09A4C5E0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1147C60B" w14:textId="09855929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5BBA201B" w14:textId="0E6E9E14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44B318D1" w14:textId="25CBE291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19BFA9F2" w14:textId="68E77783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12E0CB30" w14:textId="18442759" w:rsidR="007E1EEF" w:rsidRDefault="007E1EEF" w:rsidP="00201149">
      <w:pPr>
        <w:pStyle w:val="Default"/>
        <w:rPr>
          <w:color w:val="auto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4DE32838" wp14:editId="1145E412">
            <wp:simplePos x="0" y="0"/>
            <wp:positionH relativeFrom="column">
              <wp:posOffset>136525</wp:posOffset>
            </wp:positionH>
            <wp:positionV relativeFrom="paragraph">
              <wp:posOffset>97155</wp:posOffset>
            </wp:positionV>
            <wp:extent cx="4714875" cy="3486150"/>
            <wp:effectExtent l="0" t="0" r="9525" b="0"/>
            <wp:wrapNone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592F5" w14:textId="595383EA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73F889B6" w14:textId="058010F1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349823D9" w14:textId="4BA41200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70535F7E" w14:textId="49834847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4C78AE06" w14:textId="23C35943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6F8386D2" w14:textId="23D81E7A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3515EF49" w14:textId="25898981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286CE65E" w14:textId="74CE6914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2DA228AA" w14:textId="40FEDA19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0C01D0D8" w14:textId="3CB5A731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1FDBC989" w14:textId="4DCF523A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25926386" w14:textId="7C00C718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44E2E57F" w14:textId="4F8B03B1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23196CE0" w14:textId="2172A378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45F6011E" w14:textId="0995C387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517ACD89" w14:textId="6F2BE326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01B6159B" w14:textId="416784E5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3B6217C4" w14:textId="3D368B20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70842B0E" w14:textId="1974AF86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2C7E6FD6" w14:textId="09953B83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3D18D11B" w14:textId="7C1ABB57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28920433" w14:textId="04B7DB4B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1C6479A8" w14:textId="559BD85A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56C7E8FC" w14:textId="4E41E1CA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507FDED8" w14:textId="5494E3DA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2DEF7A39" w14:textId="5425B93D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4640456E" w14:textId="2AB478DC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688D58FA" w14:textId="119B4C7C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0DD1E679" w14:textId="488376FD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7678A93D" w14:textId="0E01877E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6BB7A9D6" w14:textId="7FFB785D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6D459147" w14:textId="20E3369F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47B345E8" w14:textId="438DAE72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2D6A2B19" w14:textId="5D043632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05A00D62" w14:textId="682E2DAF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4E9B7E8C" w14:textId="3E5290E2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008D07A5" w14:textId="3D6AFABE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4C220E89" w14:textId="519475F6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477E3030" w14:textId="4F0B88C3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088A8D31" w14:textId="465736F0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1AE3807D" w14:textId="24C4F315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32AE44E5" w14:textId="77777777" w:rsidR="007E1EEF" w:rsidRDefault="007E1EEF" w:rsidP="00201149">
      <w:pPr>
        <w:pStyle w:val="Default"/>
        <w:rPr>
          <w:color w:val="auto"/>
          <w:sz w:val="23"/>
          <w:szCs w:val="23"/>
        </w:rPr>
      </w:pPr>
    </w:p>
    <w:p w14:paraId="30A22CA6" w14:textId="77777777" w:rsidR="00201149" w:rsidRPr="004F3050" w:rsidRDefault="00201149" w:rsidP="00201149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4F3050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Plot x(t), y(t), z(t) </w:t>
      </w:r>
    </w:p>
    <w:p w14:paraId="589798B2" w14:textId="5828B011" w:rsidR="00201149" w:rsidRPr="004F3050" w:rsidRDefault="00201149" w:rsidP="00201149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4F3050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9- If x(t) = exp(t) </w:t>
      </w:r>
    </w:p>
    <w:p w14:paraId="4AC9CDF0" w14:textId="77777777" w:rsidR="00201149" w:rsidRPr="004F3050" w:rsidRDefault="00201149" w:rsidP="00201149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</w:p>
    <w:p w14:paraId="3AEE51E5" w14:textId="3FA41093" w:rsidR="00201149" w:rsidRPr="004F3050" w:rsidRDefault="00201149" w:rsidP="00201149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4F3050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Draw: </w:t>
      </w:r>
    </w:p>
    <w:p w14:paraId="63C892A2" w14:textId="48FFE096" w:rsidR="00201149" w:rsidRPr="004F3050" w:rsidRDefault="00201149" w:rsidP="004F305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4F3050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a. x(t) </w:t>
      </w:r>
    </w:p>
    <w:p w14:paraId="20AE45E4" w14:textId="3B836A2D" w:rsidR="00201149" w:rsidRPr="004F3050" w:rsidRDefault="00201149" w:rsidP="004F305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4F3050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b. x(-t) </w:t>
      </w:r>
    </w:p>
    <w:p w14:paraId="58BC0B07" w14:textId="77777777" w:rsidR="00201149" w:rsidRPr="004F3050" w:rsidRDefault="00201149" w:rsidP="004F3050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4F3050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c. exp(|t|) </w:t>
      </w:r>
    </w:p>
    <w:p w14:paraId="40FFE528" w14:textId="471624DB" w:rsidR="00201149" w:rsidRPr="004F3050" w:rsidRDefault="00201149" w:rsidP="00201149">
      <w:pPr>
        <w:pStyle w:val="Default"/>
        <w:rPr>
          <w:rFonts w:ascii="Times New Roman" w:hAnsi="Times New Roman" w:cs="Times New Roman"/>
          <w:color w:val="B3186D" w:themeColor="accent1" w:themeShade="BF"/>
          <w:sz w:val="23"/>
          <w:szCs w:val="23"/>
        </w:rPr>
      </w:pPr>
      <w:r w:rsidRPr="004F3050">
        <w:rPr>
          <w:rFonts w:ascii="Times New Roman" w:hAnsi="Times New Roman" w:cs="Times New Roman"/>
          <w:color w:val="B3186D" w:themeColor="accent1" w:themeShade="BF"/>
          <w:sz w:val="23"/>
          <w:szCs w:val="23"/>
        </w:rPr>
        <w:t xml:space="preserve">d. exp(-|t|) </w:t>
      </w:r>
    </w:p>
    <w:p w14:paraId="36971B73" w14:textId="21CCDDCA" w:rsidR="004534FC" w:rsidRDefault="004534FC" w:rsidP="00201149">
      <w:pPr>
        <w:pStyle w:val="Default"/>
        <w:rPr>
          <w:color w:val="auto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52B659" wp14:editId="40F990E4">
            <wp:simplePos x="0" y="0"/>
            <wp:positionH relativeFrom="column">
              <wp:posOffset>-259328</wp:posOffset>
            </wp:positionH>
            <wp:positionV relativeFrom="paragraph">
              <wp:posOffset>150165</wp:posOffset>
            </wp:positionV>
            <wp:extent cx="4447309" cy="4906864"/>
            <wp:effectExtent l="0" t="0" r="0" b="8255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7309" cy="4906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FE376" w14:textId="58AA245D" w:rsidR="00004DBB" w:rsidRDefault="00004DBB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5FBDF82E" w14:textId="23F8FB49" w:rsidR="00004DBB" w:rsidRDefault="00004DBB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54D2C49C" w14:textId="0AE7F728" w:rsidR="00004DBB" w:rsidRDefault="00004DBB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46D6579E" w14:textId="6170CCD6" w:rsidR="00004DBB" w:rsidRDefault="00004DBB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5DDE1933" w14:textId="11BEA339" w:rsidR="004534FC" w:rsidRDefault="004534FC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5988825E" w14:textId="64FE46FC" w:rsidR="004534FC" w:rsidRDefault="004534FC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09F60E89" w14:textId="3F986135" w:rsidR="004534FC" w:rsidRDefault="004534FC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53D5F403" w14:textId="51FEF50D" w:rsidR="004534FC" w:rsidRDefault="004534FC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3D0BC505" w14:textId="07922DBB" w:rsidR="004534FC" w:rsidRDefault="004534FC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0DF11B67" w14:textId="75B5084B" w:rsidR="004534FC" w:rsidRDefault="004534FC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3D0C2932" w14:textId="16953810" w:rsidR="004534FC" w:rsidRDefault="004534FC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75946991" w14:textId="59A2E2E0" w:rsidR="004534FC" w:rsidRDefault="004534FC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58E68750" w14:textId="1EE1DD09" w:rsidR="004534FC" w:rsidRDefault="004534FC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59E954FF" w14:textId="676E935A" w:rsidR="004534FC" w:rsidRDefault="004534FC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1817BFEF" w14:textId="622AFE4D" w:rsidR="004534FC" w:rsidRDefault="004534FC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266ABEF1" w14:textId="6E7DDD87" w:rsidR="004534FC" w:rsidRDefault="004F3050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F9B7DFA" wp14:editId="1FA3B7F6">
            <wp:simplePos x="0" y="0"/>
            <wp:positionH relativeFrom="column">
              <wp:posOffset>-123066</wp:posOffset>
            </wp:positionH>
            <wp:positionV relativeFrom="paragraph">
              <wp:posOffset>230629</wp:posOffset>
            </wp:positionV>
            <wp:extent cx="4662673" cy="3511261"/>
            <wp:effectExtent l="0" t="0" r="5080" b="0"/>
            <wp:wrapNone/>
            <wp:docPr id="3" name="Picture 3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application&#10;&#10;Description automatically generated"/>
                    <pic:cNvPicPr/>
                  </pic:nvPicPr>
                  <pic:blipFill rotWithShape="1">
                    <a:blip r:embed="rId26"/>
                    <a:srcRect l="1505" t="1170"/>
                    <a:stretch/>
                  </pic:blipFill>
                  <pic:spPr bwMode="auto">
                    <a:xfrm>
                      <a:off x="0" y="0"/>
                      <a:ext cx="4662673" cy="3511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3165A" w14:textId="1934423E" w:rsidR="004534FC" w:rsidRDefault="004534FC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6C6DD5AF" w14:textId="5A32EB68" w:rsidR="004534FC" w:rsidRDefault="004534FC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25098F5A" w14:textId="477C8187" w:rsidR="004F3050" w:rsidRDefault="004F3050" w:rsidP="003B6F96">
      <w:pPr>
        <w:jc w:val="both"/>
        <w:rPr>
          <w:noProof/>
        </w:rPr>
      </w:pPr>
    </w:p>
    <w:p w14:paraId="2868F5A7" w14:textId="26EDA61A" w:rsidR="00004DBB" w:rsidRDefault="00004DBB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186675AB" w14:textId="2DBCF1E5" w:rsidR="00004DBB" w:rsidRDefault="00004DBB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4498B0B0" w14:textId="30BF2941" w:rsidR="00004DBB" w:rsidRDefault="00004DBB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309E69DF" w14:textId="48505FE3" w:rsidR="00004DBB" w:rsidRDefault="00004DBB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4E7B5311" w14:textId="6C2E9794" w:rsidR="00004DBB" w:rsidRDefault="00004DBB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5279F1E4" w14:textId="2B418BAD" w:rsidR="00004DBB" w:rsidRDefault="00004DBB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0C982924" w14:textId="446F13E2" w:rsidR="00004DBB" w:rsidRDefault="00004DBB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745A9BB7" w14:textId="5314BAC8" w:rsidR="00004DBB" w:rsidRDefault="00004DBB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5D4E7BDF" w14:textId="26F30576" w:rsidR="00004DBB" w:rsidRDefault="00004DBB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69513B8C" w14:textId="6C665D2C" w:rsidR="00004DBB" w:rsidRDefault="00004DBB" w:rsidP="003B6F96">
      <w:pPr>
        <w:jc w:val="both"/>
        <w:rPr>
          <w:rFonts w:cs="Calibri"/>
          <w:b/>
          <w:bCs/>
          <w:color w:val="7030A0"/>
          <w:sz w:val="32"/>
          <w:szCs w:val="32"/>
        </w:rPr>
      </w:pPr>
    </w:p>
    <w:p w14:paraId="2E114FBB" w14:textId="77777777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94FF45F" w14:textId="1E44AEEF" w:rsidR="00B44AED" w:rsidRDefault="00B44AED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4BF7C397" w14:textId="7B175D9B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4A6EF6C6" w14:textId="1DFDE053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2F939430" w14:textId="4BA8CC94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25BD2D1F" w14:textId="6578D28E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73278AF" w14:textId="164CCF62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1BBC951B" w14:textId="2CB0F09F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1B0BC600" w14:textId="2DB7B75B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C01F13A" w14:textId="71902FBC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43842E44" w14:textId="40EFC0FE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48CBA564" w14:textId="4794D45B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3A37788" w14:textId="212D7965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896DB20" w14:textId="7E6146BE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4E3EB58" w14:textId="66C886C7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5E76B37" w14:textId="0A08FE8A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1619BAA5" w14:textId="7419FC7E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23F86297" w14:textId="0AEAF53A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2CE78A6" w14:textId="75F77C8D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2721DFE" w14:textId="5EF55AFC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5B05ADB" w14:textId="599A26D9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9D141E1" w14:textId="3BD90F8F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1136AAFB" w14:textId="794A2457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2C61108C" w14:textId="22C496EA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ADE507E" w14:textId="6DC2E888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95FA5DC" w14:textId="156ADDE3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FCF15B2" w14:textId="06802B67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E0DCACF" w14:textId="722A5079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5C5E13BD" w14:textId="20281526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CC02454" w14:textId="323E75F8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21408190" w14:textId="42B73C51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A91C273" w14:textId="14DD7326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E972338" w14:textId="572EC77A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8A76CA3" w14:textId="09FF707A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278AA1D5" w14:textId="0C6F33FC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212A0897" w14:textId="64984B9D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4199C02B" w14:textId="426E0E4F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1327BAA1" w14:textId="762F625D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12DD8C9D" w14:textId="58681C34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2D0EE76F" w14:textId="2FD1606C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E6CD393" w14:textId="7FFD54B0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4A6DD2C" w14:textId="007FB6EE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E99890D" w14:textId="232B813B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57097AA4" w14:textId="21B2C6FD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288907B" w14:textId="2C1B9DD8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A83352C" w14:textId="569B9A52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2A7C249E" w14:textId="7795794B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C5B1F6B" w14:textId="0ED11860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6A0DFD0" w14:textId="64B6E63B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57AB6410" w14:textId="652A929A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2D470127" w14:textId="1803FB87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BD53305" w14:textId="6D1343DF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171FA1FF" w14:textId="33968157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2FECA7F2" w14:textId="24F3B161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3E88E23" w14:textId="7BA19B85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1D8301C" w14:textId="5DBA6023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520700DF" w14:textId="71B959E7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EBAEC86" w14:textId="1410C964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30ACCC7" w14:textId="305EEB20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446EF5A1" w14:textId="6FD1F482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49E02F4" w14:textId="1CE441DB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BBF21A8" w14:textId="6E7B2596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55DD991" w14:textId="7C703CB4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8D5CBF5" w14:textId="3CFE7EE6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A571201" w14:textId="495A58AD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2A08B40C" w14:textId="2AF009FA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55BB7896" w14:textId="140DF83F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6F955FC" w14:textId="5664A13A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D8A117F" w14:textId="64CE36C3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5617B9F8" w14:textId="674644D8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DCC05F0" w14:textId="670C7824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469E082" w14:textId="4CD6B67D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423BC63" w14:textId="49FF2025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5B8100C9" w14:textId="7F07F496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F3F08F6" w14:textId="6047C9EA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D19FC49" w14:textId="28F0540A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26D4BD1B" w14:textId="4A67747F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DED151C" w14:textId="0B4FBF5F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D6D5E15" w14:textId="37BEF271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367B656" w14:textId="2CCAE08D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E155CDB" w14:textId="14984362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05DC9F7" w14:textId="1919C786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D081B67" w14:textId="0B0FE8FB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C699F40" w14:textId="7B0F51AF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15BD9519" w14:textId="250D9090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146FABCC" w14:textId="1B1E6F87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9A94D47" w14:textId="6F06A8AE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D822035" w14:textId="341A7AFB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6ECAE0C" w14:textId="70DDEB68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C9CE819" w14:textId="7A80CF89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AA6AD69" w14:textId="27576BB0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5FCB10E8" w14:textId="0C54898C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222D7D9A" w14:textId="46384A32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883446A" w14:textId="5EE4980F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2AA538A" w14:textId="5B5391AC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0086AB3" w14:textId="4DF21F22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5CA1277A" w14:textId="2D746224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4E5CB5A" w14:textId="5EB73873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5FD7E2D" w14:textId="58DE5B7D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568ADC3" w14:textId="7BDF0C7E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6EF4B3D" w14:textId="15263A9B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6A2FECF" w14:textId="6616355F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D0A662F" w14:textId="12FF0FC4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5E0C7AE3" w14:textId="1FD34882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791683D" w14:textId="7058AACC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149D4E9F" w14:textId="71DDDCA3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7663FDD" w14:textId="58ACFBCB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F4473E8" w14:textId="001F9155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56171BB5" w14:textId="4F8EC094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27EBD1E" w14:textId="4329E916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9DFCBE2" w14:textId="599D5D3D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50ED996" w14:textId="25BDFC9A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49060C3" w14:textId="31DCD0E3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F466935" w14:textId="4B3F00CD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4B0E9DB3" w14:textId="0AC4C515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9C95D11" w14:textId="7D0435FB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2597D219" w14:textId="4C63E2EC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2F054968" w14:textId="78DDF42B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5ED0A35" w14:textId="21AD855F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18E25991" w14:textId="3E92D12A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216F08A8" w14:textId="3BABEB0D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4D651947" w14:textId="3A87A48A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0C0239E" w14:textId="662323F0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D268939" w14:textId="7A6B4F9B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1D9EFEA" w14:textId="20D58833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AD6DC1B" w14:textId="5FC6BE8A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6889FF4" w14:textId="226D3C18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53A72023" w14:textId="4D88BA20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11594E8C" w14:textId="2A26FA12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4545AA2" w14:textId="2325C761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B5E957F" w14:textId="769A315A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14645298" w14:textId="67C13F4C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BA63BA5" w14:textId="334B1E81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3DE148D" w14:textId="59C74F52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4E3ADE6C" w14:textId="4373A2B6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4635F2EA" w14:textId="1EB4C9D6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18AFCD84" w14:textId="2B6C1254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C07DE08" w14:textId="04DDB79F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48D9F2A7" w14:textId="6C3ECABB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FF44E83" w14:textId="1A74C4B2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CAA909F" w14:textId="067AE0D5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3100048" w14:textId="07E786C7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582A31BF" w14:textId="65C341BA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EBD7881" w14:textId="15C4B0FA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5C61E91" w14:textId="0C8F7FEA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82AE24F" w14:textId="2038FAA5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44F44EDA" w14:textId="6B81E2E6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70EA8C5C" w14:textId="71179A88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31905003" w14:textId="085A5FA1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0E13637B" w14:textId="77777777" w:rsidR="00004DBB" w:rsidRDefault="00004DBB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4D3D2DC1" w14:textId="77777777" w:rsidR="001D7613" w:rsidRDefault="001D7613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64221F8D" w14:textId="4EC2DD5D" w:rsidR="003B6F96" w:rsidRDefault="003B6F96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  <w:r w:rsidRPr="003B6F96"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  <w:t>Conclusion:</w:t>
      </w:r>
    </w:p>
    <w:p w14:paraId="7F739C15" w14:textId="77777777" w:rsidR="004001EA" w:rsidRPr="003B6F96" w:rsidRDefault="004001EA" w:rsidP="003B6F96">
      <w:pPr>
        <w:jc w:val="both"/>
        <w:rPr>
          <w:rFonts w:asciiTheme="minorBidi" w:hAnsiTheme="minorBidi"/>
          <w:b/>
          <w:bCs/>
          <w:color w:val="4F2CD0" w:themeColor="accent5" w:themeShade="BF"/>
          <w:sz w:val="26"/>
          <w:szCs w:val="26"/>
          <w:lang w:bidi="ar-BH"/>
        </w:rPr>
      </w:pPr>
    </w:p>
    <w:p w14:paraId="43F518E0" w14:textId="77777777" w:rsidR="001902A5" w:rsidRPr="001902A5" w:rsidRDefault="00D952F8" w:rsidP="001902A5">
      <w:pPr>
        <w:pStyle w:val="ListParagraph"/>
        <w:spacing w:line="259" w:lineRule="auto"/>
        <w:jc w:val="both"/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</w:pPr>
      <w:r>
        <w:rPr>
          <w:rFonts w:asciiTheme="minorBidi" w:hAnsiTheme="minorBidi"/>
          <w:color w:val="731A36" w:themeColor="accent6" w:themeShade="80"/>
          <w:sz w:val="26"/>
          <w:szCs w:val="26"/>
          <w:lang w:bidi="ar-BH"/>
        </w:rPr>
        <w:t xml:space="preserve">In </w:t>
      </w:r>
      <w:r w:rsidR="003B6F96" w:rsidRPr="003B6F96">
        <w:rPr>
          <w:rFonts w:asciiTheme="minorBidi" w:hAnsiTheme="minorBidi"/>
          <w:color w:val="731A36" w:themeColor="accent6" w:themeShade="80"/>
          <w:sz w:val="26"/>
          <w:szCs w:val="26"/>
          <w:lang w:bidi="ar-BH"/>
        </w:rPr>
        <w:t xml:space="preserve">this lab </w:t>
      </w:r>
      <w:r w:rsidR="00F623CB">
        <w:rPr>
          <w:rFonts w:asciiTheme="minorBidi" w:hAnsiTheme="minorBidi"/>
          <w:color w:val="731A36" w:themeColor="accent6" w:themeShade="80"/>
          <w:sz w:val="26"/>
          <w:szCs w:val="26"/>
          <w:lang w:bidi="ar-BH"/>
        </w:rPr>
        <w:t>I l</w:t>
      </w:r>
      <w:r w:rsidR="003B6F96" w:rsidRPr="003B6F96">
        <w:rPr>
          <w:rFonts w:asciiTheme="minorBidi" w:hAnsiTheme="minorBidi"/>
          <w:color w:val="731A36" w:themeColor="accent6" w:themeShade="80"/>
          <w:sz w:val="26"/>
          <w:szCs w:val="26"/>
          <w:lang w:bidi="ar-BH"/>
        </w:rPr>
        <w:t>earne</w:t>
      </w:r>
      <w:r w:rsidR="001902A5">
        <w:rPr>
          <w:rFonts w:asciiTheme="minorBidi" w:hAnsiTheme="minorBidi"/>
          <w:color w:val="731A36" w:themeColor="accent6" w:themeShade="80"/>
          <w:sz w:val="26"/>
          <w:szCs w:val="26"/>
          <w:lang w:bidi="ar-BH"/>
        </w:rPr>
        <w:t>d</w:t>
      </w:r>
      <w:r w:rsidR="003B6F96" w:rsidRPr="003B6F96">
        <w:rPr>
          <w:rFonts w:asciiTheme="minorBidi" w:hAnsiTheme="minorBidi"/>
          <w:color w:val="731A36" w:themeColor="accent6" w:themeShade="80"/>
          <w:sz w:val="26"/>
          <w:szCs w:val="26"/>
          <w:lang w:bidi="ar-BH"/>
        </w:rPr>
        <w:t xml:space="preserve"> </w:t>
      </w:r>
      <w:proofErr w:type="gramStart"/>
      <w:r w:rsidR="003B6F96" w:rsidRPr="003B6F96">
        <w:rPr>
          <w:rFonts w:asciiTheme="minorBidi" w:hAnsiTheme="minorBidi"/>
          <w:color w:val="731A36" w:themeColor="accent6" w:themeShade="80"/>
          <w:sz w:val="26"/>
          <w:szCs w:val="26"/>
          <w:lang w:bidi="ar-BH"/>
        </w:rPr>
        <w:t>a lot of</w:t>
      </w:r>
      <w:proofErr w:type="gramEnd"/>
      <w:r w:rsidR="003B6F96" w:rsidRPr="003B6F96">
        <w:rPr>
          <w:rFonts w:asciiTheme="minorBidi" w:hAnsiTheme="minorBidi"/>
          <w:color w:val="731A36" w:themeColor="accent6" w:themeShade="80"/>
          <w:sz w:val="26"/>
          <w:szCs w:val="26"/>
          <w:lang w:bidi="ar-BH"/>
        </w:rPr>
        <w:t xml:space="preserve"> things </w:t>
      </w:r>
      <w:r w:rsidR="003B6F96">
        <w:rPr>
          <w:rFonts w:asciiTheme="minorBidi" w:hAnsiTheme="minorBidi"/>
          <w:color w:val="731A36" w:themeColor="accent6" w:themeShade="80"/>
          <w:sz w:val="26"/>
          <w:szCs w:val="26"/>
          <w:lang w:bidi="ar-BH"/>
        </w:rPr>
        <w:t>which are</w:t>
      </w:r>
    </w:p>
    <w:p w14:paraId="5263BB53" w14:textId="77777777" w:rsidR="001902A5" w:rsidRPr="001902A5" w:rsidRDefault="001902A5" w:rsidP="001902A5">
      <w:pPr>
        <w:spacing w:line="259" w:lineRule="auto"/>
        <w:jc w:val="both"/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</w:pPr>
    </w:p>
    <w:p w14:paraId="53B40D31" w14:textId="70730FED" w:rsidR="003B14B2" w:rsidRDefault="003B6F96" w:rsidP="00B44AED">
      <w:pPr>
        <w:pStyle w:val="ListParagraph"/>
        <w:numPr>
          <w:ilvl w:val="0"/>
          <w:numId w:val="25"/>
        </w:numPr>
        <w:spacing w:line="259" w:lineRule="auto"/>
        <w:jc w:val="both"/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</w:pPr>
      <w:r>
        <w:rPr>
          <w:rFonts w:asciiTheme="minorBidi" w:hAnsiTheme="minorBidi"/>
          <w:color w:val="731A36" w:themeColor="accent6" w:themeShade="80"/>
          <w:sz w:val="26"/>
          <w:szCs w:val="26"/>
          <w:lang w:bidi="ar-BH"/>
        </w:rPr>
        <w:lastRenderedPageBreak/>
        <w:t xml:space="preserve"> </w:t>
      </w:r>
      <w:r w:rsidR="003B14B2"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  <w:t xml:space="preserve">How </w:t>
      </w:r>
      <w:r w:rsidR="00B44AED"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  <w:t>get the frequency</w:t>
      </w:r>
      <w:r w:rsidR="008A1EF6"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  <w:t xml:space="preserve"> of the response </w:t>
      </w:r>
    </w:p>
    <w:p w14:paraId="0936EF96" w14:textId="2AC600EF" w:rsidR="008A1EF6" w:rsidRDefault="008A1EF6" w:rsidP="00B44AED">
      <w:pPr>
        <w:pStyle w:val="ListParagraph"/>
        <w:numPr>
          <w:ilvl w:val="0"/>
          <w:numId w:val="25"/>
        </w:numPr>
        <w:spacing w:line="259" w:lineRule="auto"/>
        <w:jc w:val="both"/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</w:pPr>
      <w:r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  <w:t xml:space="preserve">How to get the get resonance </w:t>
      </w:r>
    </w:p>
    <w:p w14:paraId="16B6639A" w14:textId="71C47943" w:rsidR="008A1EF6" w:rsidRDefault="008A1EF6" w:rsidP="00B44AED">
      <w:pPr>
        <w:pStyle w:val="ListParagraph"/>
        <w:numPr>
          <w:ilvl w:val="0"/>
          <w:numId w:val="25"/>
        </w:numPr>
        <w:spacing w:line="259" w:lineRule="auto"/>
        <w:jc w:val="both"/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</w:pPr>
      <w:r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  <w:t xml:space="preserve"> How to get the bandwidth</w:t>
      </w:r>
    </w:p>
    <w:p w14:paraId="196CFBCC" w14:textId="39DBB147" w:rsidR="008A1EF6" w:rsidRDefault="008A1EF6" w:rsidP="00B44AED">
      <w:pPr>
        <w:pStyle w:val="ListParagraph"/>
        <w:numPr>
          <w:ilvl w:val="0"/>
          <w:numId w:val="25"/>
        </w:numPr>
        <w:spacing w:line="259" w:lineRule="auto"/>
        <w:jc w:val="both"/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</w:pPr>
      <w:r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  <w:t>How to compare with the result</w:t>
      </w:r>
      <w:r w:rsidR="00E67B51"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  <w:t xml:space="preserve"> in theory</w:t>
      </w:r>
    </w:p>
    <w:p w14:paraId="787EB82E" w14:textId="77777777" w:rsidR="008A1EF6" w:rsidRPr="008A1EF6" w:rsidRDefault="008A1EF6" w:rsidP="008A1EF6">
      <w:pPr>
        <w:spacing w:line="259" w:lineRule="auto"/>
        <w:ind w:left="360"/>
        <w:jc w:val="both"/>
        <w:rPr>
          <w:rFonts w:asciiTheme="minorBidi" w:hAnsiTheme="minorBidi"/>
          <w:color w:val="AD2750" w:themeColor="accent6" w:themeShade="BF"/>
          <w:sz w:val="26"/>
          <w:szCs w:val="26"/>
          <w:lang w:bidi="ar-BH"/>
        </w:rPr>
      </w:pPr>
    </w:p>
    <w:p w14:paraId="0661911D" w14:textId="77777777" w:rsidR="00F20325" w:rsidRDefault="00F20325" w:rsidP="00770886">
      <w:pPr>
        <w:spacing w:line="240" w:lineRule="auto"/>
        <w:rPr>
          <w:rFonts w:cs="Calibri"/>
          <w:sz w:val="24"/>
          <w:szCs w:val="24"/>
        </w:rPr>
      </w:pPr>
    </w:p>
    <w:sectPr w:rsidR="00F20325" w:rsidSect="001E618E">
      <w:footerReference w:type="even" r:id="rId27"/>
      <w:footerReference w:type="default" r:id="rId28"/>
      <w:pgSz w:w="12240" w:h="15840"/>
      <w:pgMar w:top="1134" w:right="1080" w:bottom="900" w:left="1260" w:header="720" w:footer="720" w:gutter="0"/>
      <w:pgBorders w:display="firstPage" w:offsetFrom="page">
        <w:top w:val="single" w:sz="48" w:space="24" w:color="731A36" w:themeColor="accent6" w:themeShade="80"/>
        <w:left w:val="single" w:sz="48" w:space="24" w:color="731A36" w:themeColor="accent6" w:themeShade="80"/>
        <w:bottom w:val="single" w:sz="48" w:space="24" w:color="731A36" w:themeColor="accent6" w:themeShade="80"/>
        <w:right w:val="single" w:sz="48" w:space="24" w:color="731A36" w:themeColor="accent6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92EF2" w14:textId="77777777" w:rsidR="008939D1" w:rsidRDefault="008939D1">
      <w:r>
        <w:separator/>
      </w:r>
    </w:p>
  </w:endnote>
  <w:endnote w:type="continuationSeparator" w:id="0">
    <w:p w14:paraId="7DC6DD06" w14:textId="77777777" w:rsidR="008939D1" w:rsidRDefault="00893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65113" w14:textId="77777777" w:rsidR="00CE673D" w:rsidRDefault="00CE673D" w:rsidP="002E42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C1242A" w14:textId="77777777" w:rsidR="00CE673D" w:rsidRDefault="00CE673D" w:rsidP="00DD70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9EE5" w14:textId="77777777" w:rsidR="00CE673D" w:rsidRDefault="00CE673D" w:rsidP="002E425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560C2B5" w14:textId="77777777" w:rsidR="00CE673D" w:rsidRDefault="00CE673D" w:rsidP="00DD70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863F2" w14:textId="77777777" w:rsidR="008939D1" w:rsidRDefault="008939D1">
      <w:r>
        <w:separator/>
      </w:r>
    </w:p>
  </w:footnote>
  <w:footnote w:type="continuationSeparator" w:id="0">
    <w:p w14:paraId="5C5900CE" w14:textId="77777777" w:rsidR="008939D1" w:rsidRDefault="00893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F42719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</w:abstractNum>
  <w:abstractNum w:abstractNumId="1" w15:restartNumberingAfterBreak="0">
    <w:nsid w:val="FFFFFF7D"/>
    <w:multiLevelType w:val="singleLevel"/>
    <w:tmpl w:val="1E4496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0F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14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6AE47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7AB6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F814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B49D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5E4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923483"/>
    <w:multiLevelType w:val="hybridMultilevel"/>
    <w:tmpl w:val="212AC260"/>
    <w:lvl w:ilvl="0" w:tplc="931C1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E72AB5"/>
    <w:multiLevelType w:val="hybridMultilevel"/>
    <w:tmpl w:val="34F4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B6D"/>
    <w:multiLevelType w:val="hybridMultilevel"/>
    <w:tmpl w:val="3D5659A8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3" w15:restartNumberingAfterBreak="0">
    <w:nsid w:val="316D6736"/>
    <w:multiLevelType w:val="hybridMultilevel"/>
    <w:tmpl w:val="B704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539F5"/>
    <w:multiLevelType w:val="hybridMultilevel"/>
    <w:tmpl w:val="7562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B6454"/>
    <w:multiLevelType w:val="hybridMultilevel"/>
    <w:tmpl w:val="654EC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A39E7"/>
    <w:multiLevelType w:val="singleLevel"/>
    <w:tmpl w:val="1F58C6A8"/>
    <w:lvl w:ilvl="0">
      <w:start w:val="1"/>
      <w:numFmt w:val="decimal"/>
      <w:lvlText w:val="%1."/>
      <w:legacy w:legacy="1" w:legacySpace="0" w:legacyIndent="360"/>
      <w:lvlJc w:val="left"/>
      <w:pPr>
        <w:ind w:left="0" w:hanging="360"/>
      </w:pPr>
    </w:lvl>
  </w:abstractNum>
  <w:abstractNum w:abstractNumId="17" w15:restartNumberingAfterBreak="0">
    <w:nsid w:val="4FBF121E"/>
    <w:multiLevelType w:val="hybridMultilevel"/>
    <w:tmpl w:val="995A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11FAC"/>
    <w:multiLevelType w:val="hybridMultilevel"/>
    <w:tmpl w:val="856E4A0E"/>
    <w:lvl w:ilvl="0" w:tplc="37FE88A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F032C"/>
    <w:multiLevelType w:val="hybridMultilevel"/>
    <w:tmpl w:val="B442D2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00665F"/>
    <w:multiLevelType w:val="hybridMultilevel"/>
    <w:tmpl w:val="B1D614C6"/>
    <w:lvl w:ilvl="0" w:tplc="323C9D0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137F6"/>
    <w:multiLevelType w:val="singleLevel"/>
    <w:tmpl w:val="E9809638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FF0000"/>
        <w:sz w:val="24"/>
        <w:u w:val="none"/>
        <w:effect w:val="none"/>
      </w:rPr>
    </w:lvl>
  </w:abstractNum>
  <w:abstractNum w:abstractNumId="22" w15:restartNumberingAfterBreak="0">
    <w:nsid w:val="58E0400A"/>
    <w:multiLevelType w:val="hybridMultilevel"/>
    <w:tmpl w:val="9B7A13AA"/>
    <w:lvl w:ilvl="0" w:tplc="D5163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E0433"/>
    <w:multiLevelType w:val="singleLevel"/>
    <w:tmpl w:val="35B0FEFA"/>
    <w:lvl w:ilvl="0">
      <w:start w:val="5"/>
      <w:numFmt w:val="decimal"/>
      <w:lvlText w:val="%1. "/>
      <w:legacy w:legacy="1" w:legacySpace="0" w:legacyIndent="360"/>
      <w:lvlJc w:val="left"/>
      <w:pPr>
        <w:ind w:left="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4" w15:restartNumberingAfterBreak="0">
    <w:nsid w:val="60B84597"/>
    <w:multiLevelType w:val="hybridMultilevel"/>
    <w:tmpl w:val="12606272"/>
    <w:lvl w:ilvl="0" w:tplc="15DA8EEA">
      <w:start w:val="1"/>
      <w:numFmt w:val="decimal"/>
      <w:lvlText w:val="%1-"/>
      <w:lvlJc w:val="left"/>
      <w:pPr>
        <w:ind w:left="720" w:hanging="360"/>
      </w:pPr>
      <w:rPr>
        <w:color w:val="FF000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3F045CD"/>
    <w:multiLevelType w:val="hybridMultilevel"/>
    <w:tmpl w:val="F52C33D0"/>
    <w:lvl w:ilvl="0" w:tplc="40461E12">
      <w:start w:val="1"/>
      <w:numFmt w:val="decimal"/>
      <w:lvlText w:val="%1."/>
      <w:lvlJc w:val="left"/>
      <w:pPr>
        <w:ind w:left="990" w:hanging="360"/>
      </w:pPr>
      <w:rPr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68541F53"/>
    <w:multiLevelType w:val="hybridMultilevel"/>
    <w:tmpl w:val="E1BC98C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7565C"/>
    <w:multiLevelType w:val="hybridMultilevel"/>
    <w:tmpl w:val="C6A89072"/>
    <w:lvl w:ilvl="0" w:tplc="9AF6571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17383"/>
    <w:multiLevelType w:val="hybridMultilevel"/>
    <w:tmpl w:val="7A26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E2454B"/>
    <w:multiLevelType w:val="hybridMultilevel"/>
    <w:tmpl w:val="567A19F4"/>
    <w:lvl w:ilvl="0" w:tplc="009843BC">
      <w:start w:val="1"/>
      <w:numFmt w:val="decimal"/>
      <w:lvlText w:val="%1)"/>
      <w:lvlJc w:val="left"/>
      <w:pPr>
        <w:ind w:left="360" w:hanging="360"/>
      </w:pPr>
      <w:rPr>
        <w:rFonts w:hint="default"/>
        <w:color w:val="2581BA" w:themeColor="accent3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2670B0"/>
    <w:multiLevelType w:val="hybridMultilevel"/>
    <w:tmpl w:val="E5C45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FC2323"/>
    <w:multiLevelType w:val="hybridMultilevel"/>
    <w:tmpl w:val="3B66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7713">
    <w:abstractNumId w:val="11"/>
  </w:num>
  <w:num w:numId="2" w16cid:durableId="1293947322">
    <w:abstractNumId w:val="9"/>
  </w:num>
  <w:num w:numId="3" w16cid:durableId="1845242892">
    <w:abstractNumId w:val="7"/>
  </w:num>
  <w:num w:numId="4" w16cid:durableId="1455632333">
    <w:abstractNumId w:val="6"/>
  </w:num>
  <w:num w:numId="5" w16cid:durableId="112135543">
    <w:abstractNumId w:val="5"/>
  </w:num>
  <w:num w:numId="6" w16cid:durableId="103380209">
    <w:abstractNumId w:val="4"/>
  </w:num>
  <w:num w:numId="7" w16cid:durableId="973438940">
    <w:abstractNumId w:val="8"/>
  </w:num>
  <w:num w:numId="8" w16cid:durableId="334236173">
    <w:abstractNumId w:val="3"/>
  </w:num>
  <w:num w:numId="9" w16cid:durableId="489832158">
    <w:abstractNumId w:val="2"/>
  </w:num>
  <w:num w:numId="10" w16cid:durableId="607932786">
    <w:abstractNumId w:val="1"/>
  </w:num>
  <w:num w:numId="11" w16cid:durableId="337659567">
    <w:abstractNumId w:val="0"/>
  </w:num>
  <w:num w:numId="12" w16cid:durableId="165829344">
    <w:abstractNumId w:val="30"/>
  </w:num>
  <w:num w:numId="13" w16cid:durableId="1501769454">
    <w:abstractNumId w:val="26"/>
  </w:num>
  <w:num w:numId="14" w16cid:durableId="1062019494">
    <w:abstractNumId w:val="19"/>
  </w:num>
  <w:num w:numId="15" w16cid:durableId="802693178">
    <w:abstractNumId w:val="10"/>
  </w:num>
  <w:num w:numId="16" w16cid:durableId="549340997">
    <w:abstractNumId w:val="16"/>
    <w:lvlOverride w:ilvl="0">
      <w:startOverride w:val="1"/>
    </w:lvlOverride>
  </w:num>
  <w:num w:numId="17" w16cid:durableId="1263412340">
    <w:abstractNumId w:val="21"/>
    <w:lvlOverride w:ilvl="0">
      <w:startOverride w:val="3"/>
    </w:lvlOverride>
  </w:num>
  <w:num w:numId="18" w16cid:durableId="667900248">
    <w:abstractNumId w:val="23"/>
    <w:lvlOverride w:ilvl="0">
      <w:startOverride w:val="5"/>
    </w:lvlOverride>
  </w:num>
  <w:num w:numId="19" w16cid:durableId="1599487781">
    <w:abstractNumId w:val="23"/>
    <w:lvlOverride w:ilvl="0">
      <w:lvl w:ilvl="0">
        <w:start w:val="5"/>
        <w:numFmt w:val="decimal"/>
        <w:lvlText w:val="%1. "/>
        <w:legacy w:legacy="1" w:legacySpace="0" w:legacyIndent="360"/>
        <w:lvlJc w:val="left"/>
        <w:pPr>
          <w:ind w:left="0" w:hanging="360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0" w16cid:durableId="65309874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30394110">
    <w:abstractNumId w:val="25"/>
  </w:num>
  <w:num w:numId="22" w16cid:durableId="491407156">
    <w:abstractNumId w:val="12"/>
  </w:num>
  <w:num w:numId="23" w16cid:durableId="1433473892">
    <w:abstractNumId w:val="31"/>
  </w:num>
  <w:num w:numId="24" w16cid:durableId="734009217">
    <w:abstractNumId w:val="15"/>
  </w:num>
  <w:num w:numId="25" w16cid:durableId="718284950">
    <w:abstractNumId w:val="13"/>
  </w:num>
  <w:num w:numId="26" w16cid:durableId="1555116558">
    <w:abstractNumId w:val="17"/>
  </w:num>
  <w:num w:numId="27" w16cid:durableId="1299652940">
    <w:abstractNumId w:val="14"/>
  </w:num>
  <w:num w:numId="28" w16cid:durableId="1654721574">
    <w:abstractNumId w:val="29"/>
  </w:num>
  <w:num w:numId="29" w16cid:durableId="141440007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14669089">
    <w:abstractNumId w:val="28"/>
  </w:num>
  <w:num w:numId="31" w16cid:durableId="1338465935">
    <w:abstractNumId w:val="27"/>
  </w:num>
  <w:num w:numId="32" w16cid:durableId="365789146">
    <w:abstractNumId w:val="20"/>
  </w:num>
  <w:num w:numId="33" w16cid:durableId="251202129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 REDHA ALI ALJUFAIRI">
    <w15:presenceInfo w15:providerId="None" w15:userId="ALI REDHA ALI ALJUFAI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44"/>
    <w:rsid w:val="00004DBB"/>
    <w:rsid w:val="00011453"/>
    <w:rsid w:val="00011B22"/>
    <w:rsid w:val="000126EE"/>
    <w:rsid w:val="0001643E"/>
    <w:rsid w:val="00021D65"/>
    <w:rsid w:val="000225B0"/>
    <w:rsid w:val="0002310F"/>
    <w:rsid w:val="00057942"/>
    <w:rsid w:val="00061148"/>
    <w:rsid w:val="00072CEA"/>
    <w:rsid w:val="00074F9A"/>
    <w:rsid w:val="000A6B59"/>
    <w:rsid w:val="000B3DB4"/>
    <w:rsid w:val="000C69C1"/>
    <w:rsid w:val="000D3CF7"/>
    <w:rsid w:val="000E50C2"/>
    <w:rsid w:val="000E5725"/>
    <w:rsid w:val="000F3894"/>
    <w:rsid w:val="000F471D"/>
    <w:rsid w:val="00102D0B"/>
    <w:rsid w:val="001112EC"/>
    <w:rsid w:val="0012244A"/>
    <w:rsid w:val="00122B00"/>
    <w:rsid w:val="00130FBD"/>
    <w:rsid w:val="0013492F"/>
    <w:rsid w:val="001438DB"/>
    <w:rsid w:val="00152471"/>
    <w:rsid w:val="0016220A"/>
    <w:rsid w:val="00165779"/>
    <w:rsid w:val="00171A69"/>
    <w:rsid w:val="0017449B"/>
    <w:rsid w:val="00183079"/>
    <w:rsid w:val="001902A5"/>
    <w:rsid w:val="0019405A"/>
    <w:rsid w:val="001A0E29"/>
    <w:rsid w:val="001A4170"/>
    <w:rsid w:val="001B474D"/>
    <w:rsid w:val="001C3E29"/>
    <w:rsid w:val="001C65E5"/>
    <w:rsid w:val="001C69E0"/>
    <w:rsid w:val="001C79DD"/>
    <w:rsid w:val="001D1728"/>
    <w:rsid w:val="001D7613"/>
    <w:rsid w:val="001E00ED"/>
    <w:rsid w:val="001E5719"/>
    <w:rsid w:val="001E618E"/>
    <w:rsid w:val="001F01C6"/>
    <w:rsid w:val="001F31CB"/>
    <w:rsid w:val="001F46C5"/>
    <w:rsid w:val="001F7BDD"/>
    <w:rsid w:val="00201149"/>
    <w:rsid w:val="00203552"/>
    <w:rsid w:val="002051A0"/>
    <w:rsid w:val="00206D1B"/>
    <w:rsid w:val="002160F9"/>
    <w:rsid w:val="00220128"/>
    <w:rsid w:val="0022198F"/>
    <w:rsid w:val="00231A71"/>
    <w:rsid w:val="00241E6A"/>
    <w:rsid w:val="00243AB7"/>
    <w:rsid w:val="002620C9"/>
    <w:rsid w:val="0027079B"/>
    <w:rsid w:val="002759AC"/>
    <w:rsid w:val="002771A6"/>
    <w:rsid w:val="0029084D"/>
    <w:rsid w:val="00297A12"/>
    <w:rsid w:val="00297E1F"/>
    <w:rsid w:val="002A099F"/>
    <w:rsid w:val="002A0C9B"/>
    <w:rsid w:val="002A10A7"/>
    <w:rsid w:val="002A4D0A"/>
    <w:rsid w:val="002B346F"/>
    <w:rsid w:val="002C18F9"/>
    <w:rsid w:val="002E4252"/>
    <w:rsid w:val="002F1F1E"/>
    <w:rsid w:val="002F20B6"/>
    <w:rsid w:val="00311AA1"/>
    <w:rsid w:val="00321B7C"/>
    <w:rsid w:val="00321C1A"/>
    <w:rsid w:val="003301BF"/>
    <w:rsid w:val="003317E8"/>
    <w:rsid w:val="00340261"/>
    <w:rsid w:val="00340A0D"/>
    <w:rsid w:val="00347DCA"/>
    <w:rsid w:val="00351ECA"/>
    <w:rsid w:val="00360BF2"/>
    <w:rsid w:val="00362072"/>
    <w:rsid w:val="003743FE"/>
    <w:rsid w:val="003823A0"/>
    <w:rsid w:val="00384A6A"/>
    <w:rsid w:val="00392C0C"/>
    <w:rsid w:val="003A50F5"/>
    <w:rsid w:val="003A7F16"/>
    <w:rsid w:val="003B14B2"/>
    <w:rsid w:val="003B6F96"/>
    <w:rsid w:val="003D0E85"/>
    <w:rsid w:val="003E5804"/>
    <w:rsid w:val="003E7841"/>
    <w:rsid w:val="003E7CED"/>
    <w:rsid w:val="004001EA"/>
    <w:rsid w:val="00400C54"/>
    <w:rsid w:val="004069A0"/>
    <w:rsid w:val="00413EEE"/>
    <w:rsid w:val="004162D5"/>
    <w:rsid w:val="00423277"/>
    <w:rsid w:val="004262A8"/>
    <w:rsid w:val="004368D3"/>
    <w:rsid w:val="00452608"/>
    <w:rsid w:val="004534FC"/>
    <w:rsid w:val="00456EC0"/>
    <w:rsid w:val="00457A85"/>
    <w:rsid w:val="0046017A"/>
    <w:rsid w:val="00461AE1"/>
    <w:rsid w:val="004634FA"/>
    <w:rsid w:val="0046587D"/>
    <w:rsid w:val="00473449"/>
    <w:rsid w:val="004744A4"/>
    <w:rsid w:val="00476136"/>
    <w:rsid w:val="00477AE5"/>
    <w:rsid w:val="0048131B"/>
    <w:rsid w:val="004902CD"/>
    <w:rsid w:val="004903A4"/>
    <w:rsid w:val="004A3068"/>
    <w:rsid w:val="004B4A44"/>
    <w:rsid w:val="004C1061"/>
    <w:rsid w:val="004C131C"/>
    <w:rsid w:val="004E0278"/>
    <w:rsid w:val="004E07EA"/>
    <w:rsid w:val="004E171A"/>
    <w:rsid w:val="004E4782"/>
    <w:rsid w:val="004F3050"/>
    <w:rsid w:val="004F3B47"/>
    <w:rsid w:val="005011D8"/>
    <w:rsid w:val="005030C1"/>
    <w:rsid w:val="00504D83"/>
    <w:rsid w:val="00506CBC"/>
    <w:rsid w:val="00510CF1"/>
    <w:rsid w:val="0051426D"/>
    <w:rsid w:val="00515758"/>
    <w:rsid w:val="0052600E"/>
    <w:rsid w:val="00527385"/>
    <w:rsid w:val="005356B7"/>
    <w:rsid w:val="00544ED6"/>
    <w:rsid w:val="00551CCF"/>
    <w:rsid w:val="00551CF0"/>
    <w:rsid w:val="0056480F"/>
    <w:rsid w:val="00567CE5"/>
    <w:rsid w:val="00571E27"/>
    <w:rsid w:val="00572AA6"/>
    <w:rsid w:val="00590380"/>
    <w:rsid w:val="0059092B"/>
    <w:rsid w:val="00590E66"/>
    <w:rsid w:val="00596721"/>
    <w:rsid w:val="005A0845"/>
    <w:rsid w:val="005B4CE6"/>
    <w:rsid w:val="005B6BC3"/>
    <w:rsid w:val="005C042B"/>
    <w:rsid w:val="005D3DF7"/>
    <w:rsid w:val="005E0758"/>
    <w:rsid w:val="005E0D72"/>
    <w:rsid w:val="005F1274"/>
    <w:rsid w:val="00601E63"/>
    <w:rsid w:val="00616A99"/>
    <w:rsid w:val="006263F8"/>
    <w:rsid w:val="00630270"/>
    <w:rsid w:val="00632308"/>
    <w:rsid w:val="00640FF9"/>
    <w:rsid w:val="00644B64"/>
    <w:rsid w:val="00646D00"/>
    <w:rsid w:val="00652ABD"/>
    <w:rsid w:val="0065374A"/>
    <w:rsid w:val="00656A92"/>
    <w:rsid w:val="00665B8D"/>
    <w:rsid w:val="00670360"/>
    <w:rsid w:val="00674A6E"/>
    <w:rsid w:val="0067569E"/>
    <w:rsid w:val="00693B8A"/>
    <w:rsid w:val="00696CBA"/>
    <w:rsid w:val="006A0575"/>
    <w:rsid w:val="006A1466"/>
    <w:rsid w:val="006A1AAF"/>
    <w:rsid w:val="006A60B0"/>
    <w:rsid w:val="006B4CAE"/>
    <w:rsid w:val="006C1D27"/>
    <w:rsid w:val="006C6A67"/>
    <w:rsid w:val="006D5AD7"/>
    <w:rsid w:val="006D7FB0"/>
    <w:rsid w:val="006F753F"/>
    <w:rsid w:val="007033B5"/>
    <w:rsid w:val="0070423A"/>
    <w:rsid w:val="00715E62"/>
    <w:rsid w:val="00717CA9"/>
    <w:rsid w:val="00724E5C"/>
    <w:rsid w:val="0072706F"/>
    <w:rsid w:val="007274FF"/>
    <w:rsid w:val="00743E72"/>
    <w:rsid w:val="00754693"/>
    <w:rsid w:val="007558B8"/>
    <w:rsid w:val="0076261A"/>
    <w:rsid w:val="007642D3"/>
    <w:rsid w:val="0076668B"/>
    <w:rsid w:val="00766C9C"/>
    <w:rsid w:val="00770886"/>
    <w:rsid w:val="0078168F"/>
    <w:rsid w:val="0078291B"/>
    <w:rsid w:val="00785BAE"/>
    <w:rsid w:val="00793E3C"/>
    <w:rsid w:val="007A175C"/>
    <w:rsid w:val="007A23E4"/>
    <w:rsid w:val="007A6D3E"/>
    <w:rsid w:val="007B0E07"/>
    <w:rsid w:val="007C4B93"/>
    <w:rsid w:val="007C4CA2"/>
    <w:rsid w:val="007E0145"/>
    <w:rsid w:val="007E1EEF"/>
    <w:rsid w:val="007E59D7"/>
    <w:rsid w:val="007F4B1D"/>
    <w:rsid w:val="00813E64"/>
    <w:rsid w:val="00814351"/>
    <w:rsid w:val="00814A3C"/>
    <w:rsid w:val="00816865"/>
    <w:rsid w:val="008246AA"/>
    <w:rsid w:val="00830558"/>
    <w:rsid w:val="00830595"/>
    <w:rsid w:val="00831DBE"/>
    <w:rsid w:val="008335C3"/>
    <w:rsid w:val="00835CC1"/>
    <w:rsid w:val="00846455"/>
    <w:rsid w:val="008505E9"/>
    <w:rsid w:val="00852DB0"/>
    <w:rsid w:val="0085505C"/>
    <w:rsid w:val="00861A6A"/>
    <w:rsid w:val="00862E6E"/>
    <w:rsid w:val="00872F9F"/>
    <w:rsid w:val="00890B4B"/>
    <w:rsid w:val="00890C92"/>
    <w:rsid w:val="008939D1"/>
    <w:rsid w:val="008A1EF6"/>
    <w:rsid w:val="008B4795"/>
    <w:rsid w:val="008C0326"/>
    <w:rsid w:val="008C2011"/>
    <w:rsid w:val="008C2664"/>
    <w:rsid w:val="008C3C65"/>
    <w:rsid w:val="008C68C9"/>
    <w:rsid w:val="008F39F5"/>
    <w:rsid w:val="008F7694"/>
    <w:rsid w:val="009028D5"/>
    <w:rsid w:val="00905631"/>
    <w:rsid w:val="00906677"/>
    <w:rsid w:val="009111CA"/>
    <w:rsid w:val="00930F88"/>
    <w:rsid w:val="00935D07"/>
    <w:rsid w:val="00953182"/>
    <w:rsid w:val="00953F18"/>
    <w:rsid w:val="0096712E"/>
    <w:rsid w:val="0098154D"/>
    <w:rsid w:val="00987BDF"/>
    <w:rsid w:val="009A4AF1"/>
    <w:rsid w:val="009B450D"/>
    <w:rsid w:val="009B5B07"/>
    <w:rsid w:val="009D7A8F"/>
    <w:rsid w:val="009D7ABD"/>
    <w:rsid w:val="009F0D9E"/>
    <w:rsid w:val="009F171D"/>
    <w:rsid w:val="009F369F"/>
    <w:rsid w:val="009F6C20"/>
    <w:rsid w:val="00A0341F"/>
    <w:rsid w:val="00A13F8B"/>
    <w:rsid w:val="00A211C2"/>
    <w:rsid w:val="00A346CC"/>
    <w:rsid w:val="00A44960"/>
    <w:rsid w:val="00A454B9"/>
    <w:rsid w:val="00A46B67"/>
    <w:rsid w:val="00A4797D"/>
    <w:rsid w:val="00A537F2"/>
    <w:rsid w:val="00A60BFB"/>
    <w:rsid w:val="00A6186D"/>
    <w:rsid w:val="00A6311A"/>
    <w:rsid w:val="00A672E2"/>
    <w:rsid w:val="00A8040F"/>
    <w:rsid w:val="00A819C0"/>
    <w:rsid w:val="00A863B8"/>
    <w:rsid w:val="00A9617F"/>
    <w:rsid w:val="00AA00D4"/>
    <w:rsid w:val="00AA0FAC"/>
    <w:rsid w:val="00AA102E"/>
    <w:rsid w:val="00AA2887"/>
    <w:rsid w:val="00AA3E1A"/>
    <w:rsid w:val="00AC3B0E"/>
    <w:rsid w:val="00AC46A8"/>
    <w:rsid w:val="00AD3BE5"/>
    <w:rsid w:val="00AE21B1"/>
    <w:rsid w:val="00AE71F4"/>
    <w:rsid w:val="00AF2775"/>
    <w:rsid w:val="00AF4910"/>
    <w:rsid w:val="00B0377C"/>
    <w:rsid w:val="00B1322F"/>
    <w:rsid w:val="00B161BF"/>
    <w:rsid w:val="00B209CD"/>
    <w:rsid w:val="00B21ED2"/>
    <w:rsid w:val="00B22E7B"/>
    <w:rsid w:val="00B3490C"/>
    <w:rsid w:val="00B35959"/>
    <w:rsid w:val="00B44AED"/>
    <w:rsid w:val="00B53B94"/>
    <w:rsid w:val="00B663E4"/>
    <w:rsid w:val="00B66581"/>
    <w:rsid w:val="00B81D76"/>
    <w:rsid w:val="00B81D95"/>
    <w:rsid w:val="00BA26AE"/>
    <w:rsid w:val="00BA41D6"/>
    <w:rsid w:val="00BA5BDA"/>
    <w:rsid w:val="00BA7A04"/>
    <w:rsid w:val="00BB6F12"/>
    <w:rsid w:val="00BC43A0"/>
    <w:rsid w:val="00BD5185"/>
    <w:rsid w:val="00BD7382"/>
    <w:rsid w:val="00BE2C1E"/>
    <w:rsid w:val="00BE7647"/>
    <w:rsid w:val="00BF24D2"/>
    <w:rsid w:val="00BF622D"/>
    <w:rsid w:val="00BF7714"/>
    <w:rsid w:val="00C01F5B"/>
    <w:rsid w:val="00C14B05"/>
    <w:rsid w:val="00C14D6D"/>
    <w:rsid w:val="00C15415"/>
    <w:rsid w:val="00C22429"/>
    <w:rsid w:val="00C22E41"/>
    <w:rsid w:val="00C26DDC"/>
    <w:rsid w:val="00C518F2"/>
    <w:rsid w:val="00C5597D"/>
    <w:rsid w:val="00C63C3B"/>
    <w:rsid w:val="00C65E03"/>
    <w:rsid w:val="00C73530"/>
    <w:rsid w:val="00C744B7"/>
    <w:rsid w:val="00C85C52"/>
    <w:rsid w:val="00C86DB4"/>
    <w:rsid w:val="00C87F33"/>
    <w:rsid w:val="00C90FA3"/>
    <w:rsid w:val="00C94AC5"/>
    <w:rsid w:val="00CA506A"/>
    <w:rsid w:val="00CA75AF"/>
    <w:rsid w:val="00CB103F"/>
    <w:rsid w:val="00CB4F5D"/>
    <w:rsid w:val="00CE5997"/>
    <w:rsid w:val="00CE65DE"/>
    <w:rsid w:val="00CE673D"/>
    <w:rsid w:val="00CF1C4A"/>
    <w:rsid w:val="00CF3153"/>
    <w:rsid w:val="00D05A4E"/>
    <w:rsid w:val="00D12872"/>
    <w:rsid w:val="00D2054A"/>
    <w:rsid w:val="00D3763F"/>
    <w:rsid w:val="00D43ACF"/>
    <w:rsid w:val="00D4454F"/>
    <w:rsid w:val="00D45929"/>
    <w:rsid w:val="00D46801"/>
    <w:rsid w:val="00D558E7"/>
    <w:rsid w:val="00D57F8F"/>
    <w:rsid w:val="00D62B50"/>
    <w:rsid w:val="00D711D1"/>
    <w:rsid w:val="00D73268"/>
    <w:rsid w:val="00D7509F"/>
    <w:rsid w:val="00D757E2"/>
    <w:rsid w:val="00D75DD3"/>
    <w:rsid w:val="00D77247"/>
    <w:rsid w:val="00D91875"/>
    <w:rsid w:val="00D952F8"/>
    <w:rsid w:val="00DA6310"/>
    <w:rsid w:val="00DC0EA6"/>
    <w:rsid w:val="00DD1BB2"/>
    <w:rsid w:val="00DD6D48"/>
    <w:rsid w:val="00DD7077"/>
    <w:rsid w:val="00DE09E0"/>
    <w:rsid w:val="00DE6352"/>
    <w:rsid w:val="00DF092E"/>
    <w:rsid w:val="00DF4411"/>
    <w:rsid w:val="00DF573A"/>
    <w:rsid w:val="00E008F1"/>
    <w:rsid w:val="00E017AE"/>
    <w:rsid w:val="00E11BEA"/>
    <w:rsid w:val="00E13696"/>
    <w:rsid w:val="00E178E4"/>
    <w:rsid w:val="00E21155"/>
    <w:rsid w:val="00E24272"/>
    <w:rsid w:val="00E336D7"/>
    <w:rsid w:val="00E53FA0"/>
    <w:rsid w:val="00E67B51"/>
    <w:rsid w:val="00E84F5F"/>
    <w:rsid w:val="00E8768C"/>
    <w:rsid w:val="00E91F32"/>
    <w:rsid w:val="00EA0768"/>
    <w:rsid w:val="00EA59BF"/>
    <w:rsid w:val="00EC1204"/>
    <w:rsid w:val="00EC3367"/>
    <w:rsid w:val="00EC58C2"/>
    <w:rsid w:val="00ED57CA"/>
    <w:rsid w:val="00ED7B5E"/>
    <w:rsid w:val="00EE1FAC"/>
    <w:rsid w:val="00EE3BE0"/>
    <w:rsid w:val="00F019E2"/>
    <w:rsid w:val="00F04E5F"/>
    <w:rsid w:val="00F20325"/>
    <w:rsid w:val="00F25BBF"/>
    <w:rsid w:val="00F26F19"/>
    <w:rsid w:val="00F41216"/>
    <w:rsid w:val="00F42389"/>
    <w:rsid w:val="00F534C3"/>
    <w:rsid w:val="00F623CB"/>
    <w:rsid w:val="00F657FC"/>
    <w:rsid w:val="00F772E5"/>
    <w:rsid w:val="00FA4C51"/>
    <w:rsid w:val="00FA6957"/>
    <w:rsid w:val="00FB434B"/>
    <w:rsid w:val="00FB5959"/>
    <w:rsid w:val="00FC0B10"/>
    <w:rsid w:val="00FC2DD5"/>
    <w:rsid w:val="00FC4546"/>
    <w:rsid w:val="00FC6275"/>
    <w:rsid w:val="00FE0EBA"/>
    <w:rsid w:val="00FE5D39"/>
    <w:rsid w:val="00FE7949"/>
    <w:rsid w:val="00FF20E0"/>
    <w:rsid w:val="00FF321A"/>
    <w:rsid w:val="00FF3C88"/>
    <w:rsid w:val="00FF5926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1405"/>
  <w15:chartTrackingRefBased/>
  <w15:docId w15:val="{72904C6D-CD81-43AD-AC7B-A4ECB37A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613"/>
    <w:pPr>
      <w:spacing w:after="160" w:line="300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3A4"/>
    <w:pPr>
      <w:keepNext/>
      <w:keepLines/>
      <w:spacing w:before="320" w:after="80" w:line="240" w:lineRule="auto"/>
      <w:jc w:val="center"/>
      <w:outlineLvl w:val="0"/>
    </w:pPr>
    <w:rPr>
      <w:rFonts w:ascii="Calibri Light" w:eastAsia="SimSun" w:hAnsi="Calibri Light" w:cs="Times New Roman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3A4"/>
    <w:pPr>
      <w:keepNext/>
      <w:keepLines/>
      <w:spacing w:before="160" w:after="40" w:line="240" w:lineRule="auto"/>
      <w:jc w:val="center"/>
      <w:outlineLvl w:val="1"/>
    </w:pPr>
    <w:rPr>
      <w:rFonts w:ascii="Calibri Light" w:eastAsia="SimSun" w:hAnsi="Calibri Light" w:cs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3A4"/>
    <w:pPr>
      <w:keepNext/>
      <w:keepLines/>
      <w:spacing w:before="160" w:after="0" w:line="240" w:lineRule="auto"/>
      <w:outlineLvl w:val="2"/>
    </w:pPr>
    <w:rPr>
      <w:rFonts w:ascii="Calibri Light" w:eastAsia="SimSun" w:hAnsi="Calibri Light" w:cs="Times New Roman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3A4"/>
    <w:pPr>
      <w:keepNext/>
      <w:keepLines/>
      <w:spacing w:before="80" w:after="0"/>
      <w:outlineLvl w:val="3"/>
    </w:pPr>
    <w:rPr>
      <w:rFonts w:ascii="Calibri Light" w:eastAsia="SimSun" w:hAnsi="Calibri Light" w:cs="Times New Roman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3A4"/>
    <w:pPr>
      <w:keepNext/>
      <w:keepLines/>
      <w:spacing w:before="40" w:after="0"/>
      <w:outlineLvl w:val="4"/>
    </w:pPr>
    <w:rPr>
      <w:rFonts w:ascii="Calibri Light" w:eastAsia="SimSun" w:hAnsi="Calibri Light" w:cs="Times New Roman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3A4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3A4"/>
    <w:pPr>
      <w:keepNext/>
      <w:keepLines/>
      <w:spacing w:before="40" w:after="0"/>
      <w:outlineLvl w:val="6"/>
    </w:pPr>
    <w:rPr>
      <w:rFonts w:ascii="Calibri Light" w:eastAsia="SimSun" w:hAnsi="Calibri Light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3A4"/>
    <w:pPr>
      <w:keepNext/>
      <w:keepLines/>
      <w:spacing w:before="40" w:after="0"/>
      <w:outlineLvl w:val="7"/>
    </w:pPr>
    <w:rPr>
      <w:rFonts w:ascii="Calibri Light" w:eastAsia="SimSun" w:hAnsi="Calibri Light" w:cs="Times New Roman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3A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A44"/>
    <w:pPr>
      <w:ind w:left="720"/>
      <w:contextualSpacing/>
    </w:pPr>
  </w:style>
  <w:style w:type="table" w:styleId="TableGrid">
    <w:name w:val="Table Grid"/>
    <w:basedOn w:val="TableNormal"/>
    <w:rsid w:val="00D75DD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DD70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7077"/>
  </w:style>
  <w:style w:type="paragraph" w:styleId="Header">
    <w:name w:val="header"/>
    <w:basedOn w:val="Normal"/>
    <w:rsid w:val="00DD707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531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B4F5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B4F5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72F9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72F9F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4903A4"/>
    <w:rPr>
      <w:rFonts w:ascii="Calibri Light" w:eastAsia="SimSun" w:hAnsi="Calibri Light" w:cs="Times New Roman"/>
      <w:color w:val="2E74B5"/>
      <w:sz w:val="40"/>
      <w:szCs w:val="40"/>
    </w:rPr>
  </w:style>
  <w:style w:type="character" w:customStyle="1" w:styleId="Heading2Char">
    <w:name w:val="Heading 2 Char"/>
    <w:link w:val="Heading2"/>
    <w:uiPriority w:val="9"/>
    <w:rsid w:val="004903A4"/>
    <w:rPr>
      <w:rFonts w:ascii="Calibri Light" w:eastAsia="SimSun" w:hAnsi="Calibri Light" w:cs="Times New Roman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4903A4"/>
    <w:rPr>
      <w:rFonts w:ascii="Calibri Light" w:eastAsia="SimSun" w:hAnsi="Calibri Light" w:cs="Times New Roman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4903A4"/>
    <w:rPr>
      <w:rFonts w:ascii="Calibri Light" w:eastAsia="SimSun" w:hAnsi="Calibri Light" w:cs="Times New Roman"/>
      <w:i/>
      <w:iCs/>
      <w:sz w:val="30"/>
      <w:szCs w:val="30"/>
    </w:rPr>
  </w:style>
  <w:style w:type="character" w:customStyle="1" w:styleId="Heading5Char">
    <w:name w:val="Heading 5 Char"/>
    <w:link w:val="Heading5"/>
    <w:uiPriority w:val="9"/>
    <w:semiHidden/>
    <w:rsid w:val="004903A4"/>
    <w:rPr>
      <w:rFonts w:ascii="Calibri Light" w:eastAsia="SimSun" w:hAnsi="Calibri Light" w:cs="Times New Roman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4903A4"/>
    <w:rPr>
      <w:rFonts w:ascii="Calibri Light" w:eastAsia="SimSun" w:hAnsi="Calibri Light" w:cs="Times New Roman"/>
      <w:i/>
      <w:iCs/>
      <w:sz w:val="26"/>
      <w:szCs w:val="26"/>
    </w:rPr>
  </w:style>
  <w:style w:type="character" w:customStyle="1" w:styleId="Heading7Char">
    <w:name w:val="Heading 7 Char"/>
    <w:link w:val="Heading7"/>
    <w:uiPriority w:val="9"/>
    <w:semiHidden/>
    <w:rsid w:val="004903A4"/>
    <w:rPr>
      <w:rFonts w:ascii="Calibri Light" w:eastAsia="SimSun" w:hAnsi="Calibri Light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4903A4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4903A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03A4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03A4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character" w:customStyle="1" w:styleId="TitleChar">
    <w:name w:val="Title Char"/>
    <w:link w:val="Title"/>
    <w:uiPriority w:val="10"/>
    <w:rsid w:val="004903A4"/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3A4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link w:val="Subtitle"/>
    <w:uiPriority w:val="11"/>
    <w:rsid w:val="004903A4"/>
    <w:rPr>
      <w:color w:val="44546A"/>
      <w:sz w:val="28"/>
      <w:szCs w:val="28"/>
    </w:rPr>
  </w:style>
  <w:style w:type="character" w:styleId="Strong">
    <w:name w:val="Strong"/>
    <w:uiPriority w:val="22"/>
    <w:qFormat/>
    <w:rsid w:val="004903A4"/>
    <w:rPr>
      <w:b/>
      <w:bCs/>
    </w:rPr>
  </w:style>
  <w:style w:type="character" w:styleId="Emphasis">
    <w:name w:val="Emphasis"/>
    <w:uiPriority w:val="20"/>
    <w:qFormat/>
    <w:rsid w:val="004903A4"/>
    <w:rPr>
      <w:i/>
      <w:iCs/>
      <w:color w:val="000000"/>
    </w:rPr>
  </w:style>
  <w:style w:type="paragraph" w:styleId="NoSpacing">
    <w:name w:val="No Spacing"/>
    <w:link w:val="NoSpacingChar"/>
    <w:uiPriority w:val="1"/>
    <w:qFormat/>
    <w:rsid w:val="004903A4"/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903A4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link w:val="Quote"/>
    <w:uiPriority w:val="29"/>
    <w:rsid w:val="004903A4"/>
    <w:rPr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3A4"/>
    <w:pPr>
      <w:spacing w:before="160" w:line="276" w:lineRule="auto"/>
      <w:ind w:left="936" w:right="936"/>
      <w:jc w:val="center"/>
    </w:pPr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4903A4"/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styleId="SubtleEmphasis">
    <w:name w:val="Subtle Emphasis"/>
    <w:uiPriority w:val="19"/>
    <w:qFormat/>
    <w:rsid w:val="004903A4"/>
    <w:rPr>
      <w:i/>
      <w:iCs/>
      <w:color w:val="595959"/>
    </w:rPr>
  </w:style>
  <w:style w:type="character" w:styleId="IntenseEmphasis">
    <w:name w:val="Intense Emphasis"/>
    <w:uiPriority w:val="21"/>
    <w:qFormat/>
    <w:rsid w:val="004903A4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4903A4"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32"/>
    <w:qFormat/>
    <w:rsid w:val="004903A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uiPriority w:val="33"/>
    <w:qFormat/>
    <w:rsid w:val="004903A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3A4"/>
    <w:pPr>
      <w:outlineLvl w:val="9"/>
    </w:pPr>
  </w:style>
  <w:style w:type="character" w:customStyle="1" w:styleId="NoSpacingChar">
    <w:name w:val="No Spacing Char"/>
    <w:link w:val="NoSpacing"/>
    <w:uiPriority w:val="1"/>
    <w:rsid w:val="007F4B1D"/>
    <w:rPr>
      <w:sz w:val="21"/>
      <w:szCs w:val="21"/>
    </w:rPr>
  </w:style>
  <w:style w:type="paragraph" w:customStyle="1" w:styleId="paragraph">
    <w:name w:val="paragraph"/>
    <w:basedOn w:val="Normal"/>
    <w:rsid w:val="007F4B1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op">
    <w:name w:val="eop"/>
    <w:rsid w:val="007F4B1D"/>
  </w:style>
  <w:style w:type="character" w:customStyle="1" w:styleId="normaltextrun">
    <w:name w:val="normaltextrun"/>
    <w:rsid w:val="007F4B1D"/>
  </w:style>
  <w:style w:type="table" w:styleId="GridTable5Dark-Accent5">
    <w:name w:val="Grid Table 5 Dark Accent 5"/>
    <w:basedOn w:val="TableNormal"/>
    <w:uiPriority w:val="50"/>
    <w:rsid w:val="00C7353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character" w:customStyle="1" w:styleId="fontstyle01">
    <w:name w:val="fontstyle01"/>
    <w:basedOn w:val="DefaultParagraphFont"/>
    <w:rsid w:val="00E8768C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8768C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E8768C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Default">
    <w:name w:val="Default"/>
    <w:rsid w:val="0072706F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4CA2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4CA2"/>
    <w:rPr>
      <w:rFonts w:ascii="Arial" w:hAnsi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301BF"/>
    <w:rPr>
      <w:color w:val="808080"/>
    </w:rPr>
  </w:style>
  <w:style w:type="paragraph" w:styleId="Revision">
    <w:name w:val="Revision"/>
    <w:hidden/>
    <w:uiPriority w:val="99"/>
    <w:semiHidden/>
    <w:rsid w:val="00FE794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8721">
                  <w:marLeft w:val="50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6011">
                  <w:marLeft w:val="0"/>
                  <w:marRight w:val="0"/>
                  <w:marTop w:val="55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2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12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84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70485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00280">
                  <w:marLeft w:val="0"/>
                  <w:marRight w:val="0"/>
                  <w:marTop w:val="11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1950">
                  <w:marLeft w:val="83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3884">
                  <w:marLeft w:val="159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52149">
                  <w:marLeft w:val="0"/>
                  <w:marRight w:val="0"/>
                  <w:marTop w:val="20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703">
                  <w:marLeft w:val="9140"/>
                  <w:marRight w:val="0"/>
                  <w:marTop w:val="21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58561">
                  <w:marLeft w:val="6795"/>
                  <w:marRight w:val="0"/>
                  <w:marTop w:val="30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08075F44FD443B189BFC840782D80" ma:contentTypeVersion="10" ma:contentTypeDescription="Create a new document." ma:contentTypeScope="" ma:versionID="b1d75505dcef27a2edd0a9159ec3bbde">
  <xsd:schema xmlns:xsd="http://www.w3.org/2001/XMLSchema" xmlns:xs="http://www.w3.org/2001/XMLSchema" xmlns:p="http://schemas.microsoft.com/office/2006/metadata/properties" xmlns:ns3="518abdbe-2d1e-460a-9995-1fe8e5d81e56" xmlns:ns4="84bf525c-c414-4e2c-97d4-8685a30a1243" targetNamespace="http://schemas.microsoft.com/office/2006/metadata/properties" ma:root="true" ma:fieldsID="11ec591636978c1f24afdddc34c4b76c" ns3:_="" ns4:_="">
    <xsd:import namespace="518abdbe-2d1e-460a-9995-1fe8e5d81e56"/>
    <xsd:import namespace="84bf525c-c414-4e2c-97d4-8685a30a12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abdbe-2d1e-460a-9995-1fe8e5d81e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f525c-c414-4e2c-97d4-8685a30a12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12224-43A9-4205-9C07-9373CE86A8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E0C846-0741-4EDE-BA13-D70455833B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CD3EAA-0AA9-4863-88E9-E9328DBD62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8abdbe-2d1e-460a-9995-1fe8e5d81e56"/>
    <ds:schemaRef ds:uri="84bf525c-c414-4e2c-97d4-8685a30a1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E8D4E3-A9E0-4359-A718-23804FA8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18</Pages>
  <Words>667</Words>
  <Characters>3273</Characters>
  <Application>Microsoft Office Word</Application>
  <DocSecurity>0</DocSecurity>
  <Lines>654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Bahrain</vt:lpstr>
    </vt:vector>
  </TitlesOfParts>
  <Company>TOSHIBA</Company>
  <LinksUpToDate>false</LinksUpToDate>
  <CharactersWithSpaces>3855</CharactersWithSpaces>
  <SharedDoc>false</SharedDoc>
  <HLinks>
    <vt:vector size="6" baseType="variant">
      <vt:variant>
        <vt:i4>3604534</vt:i4>
      </vt:variant>
      <vt:variant>
        <vt:i4>0</vt:i4>
      </vt:variant>
      <vt:variant>
        <vt:i4>0</vt:i4>
      </vt:variant>
      <vt:variant>
        <vt:i4>5</vt:i4>
      </vt:variant>
      <vt:variant>
        <vt:lpwstr>https://www.tinkercad.com/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Bahrain</dc:title>
  <dc:subject/>
  <dc:creator>Welcome</dc:creator>
  <cp:keywords/>
  <dc:description/>
  <cp:lastModifiedBy>ALI REDHA ALI ALJUFAIRI</cp:lastModifiedBy>
  <cp:revision>45</cp:revision>
  <cp:lastPrinted>2021-05-07T18:25:00Z</cp:lastPrinted>
  <dcterms:created xsi:type="dcterms:W3CDTF">2021-05-07T18:24:00Z</dcterms:created>
  <dcterms:modified xsi:type="dcterms:W3CDTF">2022-06-29T00:42:00Z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0x0101003CC08075F44FD443B189BFC840782D80</vt:lpwstr>
  </property>
</Properties>
</file>